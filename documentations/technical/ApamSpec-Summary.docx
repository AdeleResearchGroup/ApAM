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jc w:val="center"/></w:pPr><w:r><w:rPr><w:b/><w:sz w:val="36"/><w:lang w:val="en-US"/></w:rPr><w:t>Apam Short Specifications</w:t></w:r></w:p><w:p><w:pPr><w:pStyle w:val="style0"/></w:pPr><w:r><w:rPr><w:b/><w:sz w:val="32"/><w:lang w:val="en-US"/></w:rPr></w:r></w:p><w:p><w:pPr><w:pStyle w:val="style0"/></w:pPr><w:r><w:rPr><w:b/><w:sz w:val="28"/><w:lang w:val="en-US"/></w:rPr></w:r></w:p><w:p><w:pPr><w:pStyle w:val="style0"/></w:pPr><w:r><w:rPr><w:b/><w:sz w:val="32"/><w:lang w:val="en-US"/></w:rPr><w:t>The APAM metamodel.</w:t></w:r></w:p><w:p><w:pPr><w:pStyle w:val="style0"/></w:pPr><w:r><w:rPr></w:rPr><w:drawing><wp:inline distB="0" distL="0" distR="0" distT="0"><wp:extent cx="5760720" cy="264985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a:srcRect/><a:stretch><a:fillRect/></a:stretch></pic:blipFill><pic:spPr bwMode="auto"><a:xfrm><a:off x="0" y="0"/><a:ext cx="5760720" cy="2649855"/></a:xfrm><a:prstGeom prst="rect"><a:avLst/></a:prstGeom><a:noFill/><a:ln w="9525"><a:noFill/><a:miter lim="800000"/><a:headEnd/><a:tailEnd/></a:ln></pic:spPr></pic:pic></a:graphicData></a:graphic></wp:inline></w:drawing></w:r></w:p><w:p><w:pPr><w:pStyle w:val="style0"/></w:pPr><w:r><w:rPr><w:b/><w:sz w:val="32"/><w:lang w:val="en-US"/></w:rPr></w:r></w:p><w:p><w:pPr><w:pStyle w:val="style0"/></w:pPr><w:r><w:rPr><w:lang w:val="en-US"/></w:rPr><w:t>Apam is an advanced service platform, a component model, and a development framework.</w:t></w:r></w:p><w:p><w:pPr><w:pStyle w:val="style0"/></w:pPr><w:r><w:rPr><w:lang w:val="en-US"/></w:rPr><w:t>Apam components are developed typically under Eclipse with Maven as builder.</w:t></w:r></w:p><w:p><w:pPr><w:pStyle w:val="style0"/></w:pPr><w:r><w:rPr><w:lang w:val="en-US"/></w:rPr><w:t>A single Eclipse project can host a number of Apam components, the metadata associated with the project must contain the declaration of all these components. For project S2Impl, the associated metadata is typically in the repository $project/src/main/resources/S2Impl.xml,  or it is indicated in the .pom as well as the Maven plug-in required to compile and build Apam components:</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plugin</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groupId</w:t></w:r><w:r><w:rPr><w:rFonts w:ascii="Courier New" w:cs="Courier New" w:hAnsi="Courier New"/><w:color w:val="008080"/><w:sz w:val="20"/><w:szCs w:val="20"/><w:lang w:val="en-US"/></w:rPr><w:t>&gt;</w:t></w:r><w:r><w:rPr><w:rFonts w:ascii="Courier New" w:cs="Courier New" w:hAnsi="Courier New"/><w:color w:val="000000"/><w:sz w:val="20"/><w:szCs w:val="20"/><w:lang w:val="en-US"/></w:rPr><w:t>fr.imag.adele.apam</w:t></w:r><w:r><w:rPr><w:rFonts w:ascii="Courier New" w:cs="Courier New" w:hAnsi="Courier New"/><w:color w:val="008080"/><w:sz w:val="20"/><w:szCs w:val="20"/><w:lang w:val="en-US"/></w:rPr><w:t>&lt;/</w:t></w:r><w:r><w:rPr><w:rFonts w:ascii="Courier New" w:cs="Courier New" w:hAnsi="Courier New"/><w:color w:val="3F7F7F"/><w:sz w:val="20"/><w:szCs w:val="20"/><w:lang w:val="en-US"/></w:rPr><w:t>groupId</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artifactId</w:t></w:r><w:r><w:rPr><w:rFonts w:ascii="Courier New" w:cs="Courier New" w:hAnsi="Courier New"/><w:color w:val="008080"/><w:sz w:val="20"/><w:szCs w:val="20"/><w:lang w:val="en-US"/></w:rPr><w:t>&gt;</w:t></w:r><w:r><w:rPr><w:rFonts w:ascii="Courier New" w:cs="Courier New" w:hAnsi="Courier New"/><w:color w:val="000000"/><w:sz w:val="20"/><w:szCs w:val="20"/><w:lang w:val="en-US"/></w:rPr><w:t>ApamMavenPlugin</w:t></w:r><w:r><w:rPr><w:rFonts w:ascii="Courier New" w:cs="Courier New" w:hAnsi="Courier New"/><w:color w:val="008080"/><w:sz w:val="20"/><w:szCs w:val="20"/><w:lang w:val="en-US"/></w:rPr><w:t>&lt;/</w:t></w:r><w:r><w:rPr><w:rFonts w:ascii="Courier New" w:cs="Courier New" w:hAnsi="Courier New"/><w:color w:val="3F7F7F"/><w:sz w:val="20"/><w:szCs w:val="20"/><w:lang w:val="en-US"/></w:rPr><w:t>artifactId</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version</w:t></w:r><w:r><w:rPr><w:rFonts w:ascii="Courier New" w:cs="Courier New" w:hAnsi="Courier New"/><w:color w:val="008080"/><w:sz w:val="20"/><w:szCs w:val="20"/><w:lang w:val="en-US"/></w:rPr><w:t>&gt;</w:t></w:r><w:r><w:rPr><w:rFonts w:ascii="Courier New" w:cs="Courier New" w:hAnsi="Courier New"/><w:color w:val="000000"/><w:sz w:val="20"/><w:szCs w:val="20"/><w:lang w:val="en-US"/></w:rPr><w:t>0.0.1-SNAPSHOT</w:t></w:r><w:r><w:rPr><w:rFonts w:ascii="Courier New" w:cs="Courier New" w:hAnsi="Courier New"/><w:color w:val="008080"/><w:sz w:val="20"/><w:szCs w:val="20"/><w:lang w:val="en-US"/></w:rPr><w:t>&lt;/</w:t></w:r><w:r><w:rPr><w:rFonts w:ascii="Courier New" w:cs="Courier New" w:hAnsi="Courier New"/><w:color w:val="3F7F7F"/><w:sz w:val="20"/><w:szCs w:val="20"/><w:lang w:val="en-US"/></w:rPr><w:t>version</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executions</w:t></w:r><w:r><w:rPr><w:rFonts w:ascii="Courier New" w:cs="Courier New" w:hAnsi="Courier New"/><w:color w:val="008080"/><w:sz w:val="20"/><w:szCs w:val="20"/><w:lang w:val="en-US"/></w:rPr><w:t>&gt;</w:t></w:r></w:p><w:p><w:pPr><w:pStyle w:val="style0"/><w:ind w:firstLine="708" w:left="0" w:right="0"/></w:pPr><w:r><w:rPr><w:rFonts w:ascii="Courier New" w:cs="Courier New" w:hAnsi="Courier New"/><w:color w:val="008080"/><w:sz w:val="20"/><w:szCs w:val="20"/><w:lang w:val="en-US"/></w:rPr><w:t>&lt;</w:t></w:r><w:r><w:rPr><w:rFonts w:ascii="Courier New" w:cs="Courier New" w:hAnsi="Courier New"/><w:color w:val="3F7F7F"/><w:sz w:val="20"/><w:szCs w:val="20"/><w:lang w:val="en-US"/></w:rPr><w:t>execution</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 xml:space="preserve">   </w:t></w:r><w:r><w:rPr><w:rFonts w:ascii="Courier New" w:cs="Courier New" w:hAnsi="Courier New"/><w:color w:val="008080"/><w:sz w:val="20"/><w:szCs w:val="20"/><w:lang w:val="en-US"/></w:rPr><w:t>&lt;</w:t></w:r><w:r><w:rPr><w:rFonts w:ascii="Courier New" w:cs="Courier New" w:hAnsi="Courier New"/><w:color w:val="3F7F7F"/><w:sz w:val="20"/><w:szCs w:val="20"/><w:lang w:val="en-US"/></w:rPr><w:t>goals</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t xml:space="preserve">  </w:t></w:r><w:r><w:rPr><w:rFonts w:ascii="Courier New" w:cs="Courier New" w:hAnsi="Courier New"/><w:color w:val="008080"/><w:sz w:val="20"/><w:szCs w:val="20"/><w:lang w:val="en-US"/></w:rPr><w:t>&lt;</w:t></w:r><w:r><w:rPr><w:rFonts w:ascii="Courier New" w:cs="Courier New" w:hAnsi="Courier New"/><w:color w:val="3F7F7F"/><w:sz w:val="20"/><w:szCs w:val="20"/><w:lang w:val="en-US"/></w:rPr><w:t>goal</w:t></w:r><w:r><w:rPr><w:rFonts w:ascii="Courier New" w:cs="Courier New" w:hAnsi="Courier New"/><w:color w:val="008080"/><w:sz w:val="20"/><w:szCs w:val="20"/><w:lang w:val="en-US"/></w:rPr><w:t>&gt;</w:t></w:r><w:r><w:rPr><w:rFonts w:ascii="Courier New" w:cs="Courier New" w:hAnsi="Courier New"/><w:color w:val="000000"/><w:sz w:val="20"/><w:szCs w:val="20"/><w:lang w:val="en-US"/></w:rPr><w:t>ipojo-bundle</w:t></w:r><w:r><w:rPr><w:rFonts w:ascii="Courier New" w:cs="Courier New" w:hAnsi="Courier New"/><w:color w:val="008080"/><w:sz w:val="20"/><w:szCs w:val="20"/><w:lang w:val="en-US"/></w:rPr><w:t>&lt;/</w:t></w:r><w:r><w:rPr><w:rFonts w:ascii="Courier New" w:cs="Courier New" w:hAnsi="Courier New"/><w:color w:val="3F7F7F"/><w:sz w:val="20"/><w:szCs w:val="20"/><w:lang w:val="en-US"/></w:rPr><w:t>goal</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 xml:space="preserve">   </w:t></w:r><w:r><w:rPr><w:rFonts w:ascii="Courier New" w:cs="Courier New" w:hAnsi="Courier New"/><w:color w:val="008080"/><w:sz w:val="20"/><w:szCs w:val="20"/><w:lang w:val="en-US"/></w:rPr><w:t>&lt;/</w:t></w:r><w:r><w:rPr><w:rFonts w:ascii="Courier New" w:cs="Courier New" w:hAnsi="Courier New"/><w:color w:val="3F7F7F"/><w:sz w:val="20"/><w:szCs w:val="20"/><w:lang w:val="en-US"/></w:rPr><w:t>goals</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 xml:space="preserve">   </w:t></w:r><w:r><w:rPr><w:rFonts w:ascii="Courier New" w:cs="Courier New" w:hAnsi="Courier New"/><w:color w:val="008080"/><w:sz w:val="20"/><w:szCs w:val="20"/><w:lang w:val="en-US"/></w:rPr><w:t>&lt;</w:t></w:r><w:r><w:rPr><w:rFonts w:ascii="Courier New" w:cs="Courier New" w:hAnsi="Courier New"/><w:color w:val="3F7F7F"/><w:sz w:val="20"/><w:szCs w:val="20"/><w:lang w:val="en-US"/></w:rPr><w:t>configuration</w:t></w:r><w:r><w:rPr><w:rFonts w:ascii="Courier New" w:cs="Courier New" w:hAnsi="Courier New"/><w:color w:val="008080"/><w:sz w:val="20"/><w:szCs w:val="20"/><w:lang w:val="en-US"/></w:rPr><w:t>&gt;</w:t></w:r><w:r><w:rPr><w:rFonts w:ascii="Courier New" w:cs="Courier New" w:hAnsi="Courier New"/><w:color w:val="000000"/><w:sz w:val="20"/><w:szCs w:val="20"/><w:lang w:val="en-US"/></w:rPr><w:tab/><w:tab/><w:tab/><w:tab/><w:tab/><w:tab/><w:tab/><w:tab/><w:tab/><w:tab/></w:r><w:r><w:rPr><w:rFonts w:ascii="Courier New" w:cs="Courier New" w:hAnsi="Courier New"/><w:color w:val="008080"/><w:sz w:val="20"/><w:szCs w:val="20"/><w:lang w:val="en-US"/></w:rPr><w:t>&lt;</w:t></w:r><w:r><w:rPr><w:rFonts w:ascii="Courier New" w:cs="Courier New" w:hAnsi="Courier New"/><w:color w:val="3F7F7F"/><w:sz w:val="20"/><w:szCs w:val="20"/><w:lang w:val="en-US"/></w:rPr><w:t>metadata</w:t></w:r><w:r><w:rPr><w:rFonts w:ascii="Courier New" w:cs="Courier New" w:hAnsi="Courier New"/><w:color w:val="008080"/><w:sz w:val="20"/><w:szCs w:val="20"/><w:lang w:val="en-US"/></w:rPr><w:t>&gt;</w:t></w:r><w:r><w:rPr><w:rFonts w:ascii="Courier New" w:cs="Courier New" w:hAnsi="Courier New"/><w:color w:val="000000"/><w:sz w:val="20"/><w:szCs w:val="20"/><w:lang w:val="en-US"/></w:rPr><w:t>src/main/resources/S2Impl.xml</w:t></w:r><w:r><w:rPr><w:rFonts w:ascii="Courier New" w:cs="Courier New" w:hAnsi="Courier New"/><w:color w:val="008080"/><w:sz w:val="20"/><w:szCs w:val="20"/><w:lang w:val="en-US"/></w:rPr><w:t>&lt;/</w:t></w:r><w:r><w:rPr><w:rFonts w:ascii="Courier New" w:cs="Courier New" w:hAnsi="Courier New"/><w:color w:val="3F7F7F"/><w:sz w:val="20"/><w:szCs w:val="20"/><w:lang w:val="en-US"/></w:rPr><w:t>metadata</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 xml:space="preserve">   </w:t></w:r><w:r><w:rPr><w:rFonts w:ascii="Courier New" w:cs="Courier New" w:hAnsi="Courier New"/><w:color w:val="008080"/><w:sz w:val="20"/><w:szCs w:val="20"/><w:lang w:val="en-US"/></w:rPr><w:t>&lt;/</w:t></w:r><w:r><w:rPr><w:rFonts w:ascii="Courier New" w:cs="Courier New" w:hAnsi="Courier New"/><w:color w:val="3F7F7F"/><w:sz w:val="20"/><w:szCs w:val="20"/><w:lang w:val="en-US"/></w:rPr><w:t>configuration</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execution</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executions</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plugin</w:t></w:r><w:r><w:rPr><w:rFonts w:ascii="Courier New" w:cs="Courier New" w:hAnsi="Courier New"/><w:color w:val="008080"/><w:sz w:val="20"/><w:szCs w:val="20"/><w:lang w:val="en-US"/></w:rPr><w:t>&gt;</w:t></w:r></w:p><w:p><w:pPr><w:pStyle w:val="style0"/></w:pPr><w:r><w:rPr><w:lang w:val="en-US"/></w:rPr><w:t xml:space="preserve"> </w:t></w:r></w:p><w:p><w:pPr><w:pStyle w:val="style0"/></w:pPr><w:r><w:rPr><w:lang w:val="en-US"/></w:rPr><w:t>An Apam metadata file is an xml file that should start with the following header :</w:t></w:r></w:p><w:p><w:pPr><w:pStyle w:val="style0"/></w:pPr><w:r><w:rPr><w:rFonts w:ascii="Courier New" w:cs="Courier New" w:hAnsi="Courier New"/><w:color w:val="008080"/><w:sz w:val="20"/><w:szCs w:val="20"/><w:lang w:val="en-US"/></w:rPr><w:t>&lt;</w:t></w:r><w:r><w:rPr><w:rFonts w:ascii="Courier New" w:cs="Courier New" w:hAnsi="Courier New"/><w:color w:val="3F7F7F"/><w:sz w:val="20"/><w:szCs w:val="20"/><w:shd w:fill="C0C0C0" w:val="clear"/><w:lang w:val="en-US"/></w:rPr><w:t>apam</w:t></w:r><w:r><w:rPr><w:rFonts w:ascii="Courier New" w:cs="Courier New" w:hAnsi="Courier New"/><w:sz w:val="20"/><w:szCs w:val="20"/><w:lang w:val="en-US"/></w:rPr><w:t xml:space="preserve"> </w:t></w:r><w:r><w:rPr><w:rFonts w:ascii="Courier New" w:cs="Courier New" w:hAnsi="Courier New"/><w:color w:val="7F007F"/><w:sz w:val="20"/><w:szCs w:val="20"/><w:lang w:val="en-US"/></w:rPr><w:t>xmlns</w:t></w:r><w:r><w:rPr><w:rFonts w:ascii="Courier New" w:cs="Courier New" w:hAnsi="Courier New"/><w:color w:val="000000"/><w:sz w:val="20"/><w:szCs w:val="20"/><w:lang w:val="en-US"/></w:rPr><w:t>=</w:t></w:r><w:r><w:rPr><w:rFonts w:ascii="Courier New" w:cs="Courier New" w:hAnsi="Courier New"/><w:i/><w:iCs/><w:color w:val="2A00FF"/><w:sz w:val="20"/><w:szCs w:val="20"/><w:lang w:val="en-US"/></w:rPr><w:t>&quot;fr.imag.adele.apam&quot;</w:t></w:r><w:r><w:rPr><w:rFonts w:ascii="Courier New" w:cs="Courier New" w:hAnsi="Courier New"/><w:sz w:val="20"/><w:szCs w:val="20"/><w:lang w:val="en-US"/></w:rPr><w:t xml:space="preserve">    </w:t></w:r></w:p><w:p><w:pPr><w:pStyle w:val="style0"/></w:pPr><w:r><w:rPr><w:rFonts w:ascii="Courier New" w:cs="Courier New" w:hAnsi="Courier New"/><w:sz w:val="20"/><w:szCs w:val="20"/><w:lang w:val="en-US"/></w:rPr><w:t xml:space="preserve">       </w:t></w:r><w:r><w:rPr><w:rFonts w:ascii="Courier New" w:cs="Courier New" w:hAnsi="Courier New"/><w:color w:val="7F007F"/><w:sz w:val="20"/><w:szCs w:val="20"/><w:lang w:val="en-US"/></w:rPr><w:t>xmlns:xsi</w:t></w:r><w:r><w:rPr><w:rFonts w:ascii="Courier New" w:cs="Courier New" w:hAnsi="Courier New"/><w:color w:val="000000"/><w:sz w:val="20"/><w:szCs w:val="20"/><w:lang w:val="en-US"/></w:rPr><w:t>=</w:t></w:r><w:r><w:rPr><w:rFonts w:ascii="Courier New" w:cs="Courier New" w:hAnsi="Courier New"/><w:i/><w:iCs/><w:color w:val="2A00FF"/><w:sz w:val="20"/><w:szCs w:val="20"/><w:lang w:val="en-US"/></w:rPr><w:t>&quot;http://www.w3.org/2001/XMLSchema-instance&quot;</w:t></w:r><w:r><w:rPr><w:rFonts w:ascii="Courier New" w:cs="Courier New" w:hAnsi="Courier New"/><w:sz w:val="20"/><w:szCs w:val="20"/><w:lang w:val="en-US"/></w:rPr><w:t xml:space="preserve"> </w:t></w:r></w:p><w:p><w:pPr><w:pStyle w:val="style0"/></w:pPr><w:r><w:rPr><w:rFonts w:ascii="Courier New" w:cs="Courier New" w:hAnsi="Courier New"/><w:sz w:val="20"/><w:szCs w:val="20"/><w:lang w:val="en-US"/></w:rPr><w:t xml:space="preserve">       </w:t></w:r><w:r><w:rPr><w:rFonts w:ascii="Courier New" w:cs="Courier New" w:hAnsi="Courier New"/><w:color w:val="7F007F"/><w:sz w:val="20"/><w:szCs w:val="20"/><w:lang w:val="en-US"/></w:rPr><w:t>xsi:schemaLocation</w:t></w:r><w:r><w:rPr><w:rFonts w:ascii="Courier New" w:cs="Courier New" w:hAnsi="Courier New"/><w:color w:val="000000"/><w:sz w:val="20"/><w:szCs w:val="20"/><w:lang w:val="en-US"/></w:rPr><w:t>=</w:t></w:r><w:r><w:rPr><w:rFonts w:ascii="Courier New" w:cs="Courier New" w:hAnsi="Courier New"/><w:i/><w:iCs/><w:color w:val="2A00FF"/><w:sz w:val="20"/><w:szCs w:val="20"/><w:lang w:val="en-US"/></w:rPr><w:t>&quot;fr.imag.adele.apam http://repository-apam.forge.cloudbees.com/release/schema/ApamCore.xsd&quot;</w:t></w:r><w:r><w:rPr><w:rFonts w:ascii="Courier New" w:cs="Courier New" w:hAnsi="Courier New"/><w:sz w:val="20"/><w:szCs w:val="20"/><w:lang w:val="en-US"/></w:rPr><w:t xml:space="preserve"> </w:t></w:r><w:r><w:rPr><w:rFonts w:ascii="Courier New" w:cs="Courier New" w:hAnsi="Courier New"/><w:color w:val="008080"/><w:sz w:val="20"/><w:szCs w:val="20"/><w:lang w:val="en-US"/></w:rPr><w:t>&gt;</w:t></w:r><w:r><w:rPr><w:rFonts w:ascii="Courier New" w:cs="Courier New" w:hAnsi="Courier New"/><w:color w:val="000000"/><w:sz w:val="20"/><w:szCs w:val="20"/><w:lang w:val="en-US"/></w:rPr><w:t xml:space="preserve">    </w:t></w:r></w:p><w:p><w:pPr><w:pStyle w:val="style0"/></w:pPr><w:r><w:rPr><w:lang w:val="en-US"/></w:rPr></w:r></w:p><w:p><w:pPr><w:pStyle w:val="style0"/></w:pPr><w:r><w:rPr><w:lang w:val="en-US"/></w:rPr><w:t>The xml examples below are supposed to be found in such an Apam metadata file.</w:t></w:r></w:p><w:p><w:pPr><w:pStyle w:val="style0"/></w:pPr><w:r><w:rPr><w:b/><w:sz w:val="28"/><w:lang w:val="en-US"/></w:rPr></w:r></w:p><w:p><w:pPr><w:pStyle w:val="style0"/></w:pPr><w:r><w:rPr><w:b/><w:sz w:val="28"/><w:lang w:val="en-US"/></w:rPr></w:r></w:p><w:p><w:pPr><w:pStyle w:val="style0"/></w:pPr><w:r><w:rPr><w:b/><w:sz w:val="28"/><w:lang w:val="en-US"/></w:rPr><w:t>Components</w:t></w:r></w:p><w:p><w:pPr><w:pStyle w:val="style0"/></w:pPr><w:r><w:rPr><w:lang w:val="en-US"/></w:rPr><w:t>Apam is based on the concept of component. Components can be of three types: Specification, Implementations and Instances, which share most of their characteristics.</w:t></w:r></w:p><w:p><w:pPr><w:pStyle w:val="style58"/></w:pPr><w:r><w:rPr><w:lang w:val="en-US"/></w:rPr><w:t xml:space="preserve">A specification is a first class object that defines a set of provided and required resources (in the java sense). Complete compositions can be designed and developed only in term of specifications. </w:t></w:r></w:p><w:p><w:pPr><w:pStyle w:val="style0"/></w:pPr><w:bookmarkStart w:id="0" w:name="Implementation_concept"/><w:bookmarkEnd w:id="0"/><w:r><w:rPr><w:rFonts w:ascii="Courier New" w:cs="Courier New" w:hAnsi="Courier New"/><w:color w:val="008080"/><w:sz w:val="20"/><w:szCs w:val="20"/><w:lang w:val="en-US"/></w:rPr><w:t>&lt;</w:t></w:r><w:r><w:rPr><w:rFonts w:ascii="Courier New" w:cs="Courier New" w:hAnsi="Courier New"/><w:color w:val="3F7F7F"/><w:sz w:val="20"/><w:szCs w:val="20"/><w:lang w:val="en-US"/></w:rPr><w:t>specification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&quot;S2&quot;</w:t></w:r><w:r><w:rPr><w:rFonts w:ascii="Courier New" w:cs="Courier New" w:hAnsi="Courier New"/><w:sz w:val="20"/><w:szCs w:val="20"/><w:lang w:val="en-US"/></w:rPr><w:t xml:space="preserve"> </w:t></w:r><w:r><w:rPr><w:rFonts w:ascii="Courier New" w:cs="Courier New" w:hAnsi="Courier New"/><w:color w:val="7F007F"/><w:sz w:val="20"/><w:szCs w:val="20"/><w:lang w:val="en-US"/></w:rPr><w:t>interfaces</w:t></w:r><w:r><w:rPr><w:rFonts w:ascii="Courier New" w:cs="Courier New" w:hAnsi="Courier New"/><w:color w:val="000000"/><w:sz w:val="20"/><w:szCs w:val="20"/><w:lang w:val="en-US"/></w:rPr><w:t>=</w:t></w:r><w:r><w:rPr><w:rFonts w:ascii="Courier New" w:cs="Courier New" w:hAnsi="Courier New"/><w:i/><w:iCs/><w:color w:val="2A00FF"/><w:sz w:val="20"/><w:szCs w:val="20"/><w:lang w:val="en-US"/></w:rPr><w:t>&quot;apam.test.S2, apam.test.AB&quot;</w:t></w:r><w:r><w:rPr><w:rFonts w:ascii="Courier New" w:cs="Courier New" w:hAnsi="Courier New"/><w:sz w:val="20"/><w:szCs w:val="20"/><w:lang w:val="en-US"/></w:rPr><w:t xml:space="preserve"> </w:t><w:tab/></w:r><w:r><w:rPr><w:rFonts w:ascii="Courier New" w:cs="Courier New" w:hAnsi="Courier New"/><w:color w:val="7F007F"/><w:sz w:val="20"/><w:szCs w:val="20"/><w:lang w:val="en-US"/></w:rPr><w:t>messages</w:t></w:r><w:r><w:rPr><w:rFonts w:ascii="Courier New" w:cs="Courier New" w:hAnsi="Courier New"/><w:color w:val="000000"/><w:sz w:val="20"/><w:szCs w:val="20"/><w:lang w:val="en-US"/></w:rPr><w:t>=</w:t></w:r><w:r><w:rPr><w:rFonts w:ascii="Courier New" w:cs="Courier New" w:hAnsi="Courier New"/><w:i/><w:iCs/><w:color w:val="2A00FF"/><w:sz w:val="20"/><w:szCs w:val="20"/><w:lang w:val="en-US"/></w:rPr><w:t>&quot;apam.test.M1, apam.Test.M2&quot;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ab/><w:t>…..</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specification&gt;</w:t></w:r></w:p><w:p><w:pPr><w:pStyle w:val="style58"/></w:pPr><w:r><w:rPr><w:lang w:val="en-US"/></w:rPr><w:t xml:space="preserve">The example shows how are declared specifications. Specification S2 provides two interfaces, </w:t></w:r><w:r><w:rPr><w:rFonts w:ascii="Courier New" w:cs="Courier New" w:hAnsi="Courier New"/><w:i/><w:iCs/><w:color w:val="2A00FF"/><w:sz w:val="20"/><w:szCs w:val="20"/><w:lang w:val="en-US"/></w:rPr><w:t xml:space="preserve">apam.test.S2 </w:t></w:r><w:r><w:rPr><w:lang w:val="en-US"/></w:rPr><w:t>and</w:t></w:r><w:r><w:rPr><w:rFonts w:ascii="Courier New" w:cs="Courier New" w:hAnsi="Courier New"/><w:i/><w:iCs/><w:color w:val="2A00FF"/><w:sz w:val="20"/><w:szCs w:val="20"/><w:lang w:val="en-US"/></w:rPr><w:t xml:space="preserve"> apam.test.AB</w:t></w:r><w:r><w:rPr><w:lang w:val="en-US"/></w:rPr><w:t xml:space="preserve"> and produces two messages of type </w:t></w:r><w:r><w:rPr><w:rFonts w:ascii="Courier New" w:cs="Courier New" w:hAnsi="Courier New"/><w:i/><w:iCs/><w:color w:val="2A00FF"/><w:sz w:val="20"/><w:szCs w:val="20"/><w:lang w:val="en-US"/></w:rPr><w:t xml:space="preserve">apam.test.M1 </w:t></w:r><w:r><w:rPr><w:lang w:val="en-US"/></w:rPr><w:t>and</w:t></w:r><w:r><w:rPr><w:rFonts w:ascii="Courier New" w:cs="Courier New" w:hAnsi="Courier New"/><w:i/><w:iCs/><w:color w:val="2A00FF"/><w:sz w:val="20"/><w:szCs w:val="20"/><w:lang w:val="en-US"/></w:rPr><w:t xml:space="preserve"> apam.Test.M2.</w:t></w:r><w:r><w:rPr><w:lang w:val="en-US"/></w:rPr><w:t xml:space="preserve"> Requires resources will be discussed later.</w:t></w:r></w:p><w:p><w:pPr><w:pStyle w:val="style58"/></w:pPr><w:bookmarkStart w:id="1" w:name="Instance_concept"/><w:bookmarkEnd w:id="1"/><w:r><w:rPr><w:lang w:val="en-US"/></w:rPr><w:t>An implementation is related by an “implements” relationship with one and only one specification. An implementation is an executable entity (in Java) that implements all the resources defined by its associated specification, and that requires at least the resources required by its associated specification. In practice, an implementation must define a main class that implements (in the java sense) the interfaces of its specification.</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implementation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&quot;S2Impl&quot; </w:t></w:r><w:r><w:rPr><w:rFonts w:ascii="Courier New" w:cs="Courier New" w:hAnsi="Courier New"/><w:color w:val="7F007F"/><w:sz w:val="20"/><w:szCs w:val="20"/><w:lang w:val="en-US"/></w:rPr><w:t>specification</w:t></w:r><w:r><w:rPr><w:rFonts w:ascii="Courier New" w:cs="Courier New" w:hAnsi="Courier New"/><w:i/><w:iCs/><w:color w:val="2A00FF"/><w:sz w:val="20"/><w:szCs w:val="20"/><w:lang w:val="en-US"/></w:rPr><w:t>=”S2”</w:t></w:r></w:p><w:p><w:pPr><w:pStyle w:val="style0"/></w:pPr><w:r><w:rPr><w:rFonts w:ascii="Courier New" w:cs="Courier New" w:hAnsi="Courier New"/><w:sz w:val="20"/><w:szCs w:val="20"/><w:lang w:val="en-US"/></w:rPr><w:tab/></w:r><w:r><w:rPr><w:rFonts w:ascii="Courier New" w:cs="Courier New" w:hAnsi="Courier New"/><w:color w:val="7F007F"/><w:sz w:val="20"/><w:szCs w:val="20"/><w:lang w:val="en-US"/></w:rPr><w:t>classname</w:t></w:r><w:r><w:rPr><w:rFonts w:ascii="Courier New" w:cs="Courier New" w:hAnsi="Courier New"/><w:color w:val="000000"/><w:sz w:val="20"/><w:szCs w:val="20"/><w:lang w:val="en-US"/></w:rPr><w:t>=</w:t></w:r><w:r><w:rPr><w:rFonts w:ascii="Courier New" w:cs="Courier New" w:hAnsi="Courier New"/><w:i/><w:iCs/><w:color w:val="2A00FF"/><w:sz w:val="20"/><w:szCs w:val="20"/><w:lang w:val="en-US"/></w:rPr><w:t>&quot; apam.test.S2Impl&quot;</w:t></w:r><w:r><w:rPr><w:rFonts w:ascii="Courier New" w:cs="Courier New" w:hAnsi="Courier New"/><w:sz w:val="20"/><w:szCs w:val="20"/><w:lang w:val="en-US"/></w:rPr><w:t xml:space="preserve"> </w:t></w:r></w:p><w:p><w:pPr><w:pStyle w:val="style0"/><w:ind w:hanging="0" w:left="708" w:right="0"/></w:pPr><w:r><w:rPr><w:rFonts w:ascii="Courier New" w:cs="Courier New" w:hAnsi="Courier New"/><w:color w:val="7F007F"/><w:sz w:val="20"/><w:szCs w:val="20"/><w:lang w:val="en-US"/></w:rPr><w:t>message-methods</w:t></w:r><w:r><w:rPr><w:rFonts w:ascii="Courier New" w:cs="Courier New" w:hAnsi="Courier New"/><w:color w:val="000000"/><w:sz w:val="20"/><w:szCs w:val="20"/><w:lang w:val="en-US"/></w:rPr><w:t>=</w:t></w:r><w:r><w:rPr><w:rFonts w:ascii="Courier New" w:cs="Courier New" w:hAnsi="Courier New"/><w:i/><w:iCs/><w:color w:val="2A00FF"/><w:sz w:val="20"/><w:szCs w:val="20"/><w:lang w:val="en-US"/></w:rPr><w:t>&quot;produceM1, produceM2&quot;</w:t></w:r></w:p><w:p><w:pPr><w:pStyle w:val="style0"/><w:ind w:hanging="0" w:left="708" w:right="0"/></w:pPr><w:r><w:rPr><w:rFonts w:ascii="Courier New" w:cs="Courier New" w:hAnsi="Courier New"/><w:color w:val="7F007F"/><w:sz w:val="20"/><w:szCs w:val="20"/></w:rPr><w:t>interfaces</w:t></w:r><w:r><w:rPr><w:rFonts w:ascii="Courier New" w:cs="Courier New" w:hAnsi="Courier New"/><w:color w:val="000000"/><w:sz w:val="20"/><w:szCs w:val="20"/></w:rPr><w:t>=</w:t></w:r><w:r><w:rPr><w:rFonts w:ascii="Courier New" w:cs="Courier New" w:hAnsi="Courier New"/><w:i/><w:iCs/><w:color w:val="2A00FF"/><w:sz w:val="20"/><w:szCs w:val="20"/></w:rPr><w:t>&quot; apam.test.AC&quot;</w:t></w:r><w:r><w:rPr><w:rFonts w:ascii="Courier New" w:cs="Courier New" w:hAnsi="Courier New"/><w:sz w:val="20"/><w:szCs w:val="20"/></w:rPr><w:t xml:space="preserve"> </w:t></w:r><w:r><w:rPr><w:rFonts w:ascii="Courier New" w:cs="Courier New" w:hAnsi="Courier New"/><w:color w:val="008080"/><w:sz w:val="20"/><w:szCs w:val="20"/></w:rPr><w:t>&gt;</w:t></w:r><w:r><w:rPr><w:rFonts w:ascii="Courier New" w:cs="Courier New" w:hAnsi="Courier New"/><w:color w:val="000000"/><w:sz w:val="20"/><w:szCs w:val="20"/></w:rPr><w:tab/></w:r></w:p><w:p><w:pPr><w:pStyle w:val="style0"/></w:pPr><w:r><w:rPr><w:rFonts w:ascii="Courier New" w:cs="Courier New" w:hAnsi="Courier New"/><w:color w:val="008080"/><w:sz w:val="20"/><w:szCs w:val="20"/></w:rPr><w:t>&lt;/</w:t></w:r><w:r><w:rPr><w:rFonts w:ascii="Courier New" w:cs="Courier New" w:hAnsi="Courier New"/><w:color w:val="3F7F7F"/><w:sz w:val="20"/><w:szCs w:val="20"/></w:rPr><w:t>implementation&gt;</w:t></w:r></w:p><w:p><w:pPr><w:pStyle w:val="style58"/></w:pPr><w:r><w:rPr><w:lang w:val="en-US"/></w:rPr><w:t>In this example, the implementation S2Impl implements specification S2 and therefore provides the same interfaces (</w:t></w:r><w:r><w:rPr><w:rFonts w:ascii="Courier New" w:cs="Courier New" w:hAnsi="Courier New"/><w:i/><w:iCs/><w:color w:val="2A00FF"/><w:sz w:val="20"/><w:szCs w:val="20"/><w:lang w:val="en-US"/></w:rPr><w:t xml:space="preserve">apam.test.S2 </w:t></w:r><w:r><w:rPr><w:lang w:val="en-US"/></w:rPr><w:t>and</w:t></w:r><w:r><w:rPr><w:rFonts w:ascii="Courier New" w:cs="Courier New" w:hAnsi="Courier New"/><w:i/><w:iCs/><w:color w:val="2A00FF"/><w:sz w:val="20"/><w:szCs w:val="20"/><w:lang w:val="en-US"/></w:rPr><w:t xml:space="preserve"> apam.test.AB)</w:t></w:r><w:r><w:rPr><w:lang w:val="en-US"/></w:rPr><w:t xml:space="preserve"> and messages (</w:t></w:r><w:r><w:rPr><w:rFonts w:ascii="Courier New" w:cs="Courier New" w:hAnsi="Courier New"/><w:i/><w:iCs/><w:color w:val="2A00FF"/><w:sz w:val="20"/><w:szCs w:val="20"/><w:lang w:val="en-US"/></w:rPr><w:t xml:space="preserve">apam.test.M1 </w:t></w:r><w:r><w:rPr><w:lang w:val="en-US"/></w:rPr><w:t>and</w:t></w:r><w:r><w:rPr><w:rFonts w:ascii="Courier New" w:cs="Courier New" w:hAnsi="Courier New"/><w:i/><w:iCs/><w:color w:val="2A00FF"/><w:sz w:val="20"/><w:szCs w:val="20"/><w:lang w:val="en-US"/></w:rPr><w:t xml:space="preserve"> apam.Test.M2</w:t></w:r><w:r><w:rPr><w:lang w:val="en-US"/></w:rPr><w:t xml:space="preserve"> ) as S2, additionally it also provides interface  </w:t></w:r><w:r><w:rPr><w:rFonts w:ascii="Courier New" w:cs="Courier New" w:hAnsi="Courier New"/><w:i/><w:iCs/><w:color w:val="2A00FF"/><w:sz w:val="20"/><w:szCs w:val="20"/><w:lang w:val="en-US"/></w:rPr><w:t xml:space="preserve">apam.test.AC </w:t></w:r><w:r><w:rPr><w:lang w:val="en-US"/></w:rPr><w:t xml:space="preserve">and message </w:t></w:r><w:r><w:rPr><w:rFonts w:ascii="Courier New" w:cs="Courier New" w:hAnsi="Courier New"/><w:i/><w:iCs/><w:color w:val="2A00FF"/><w:sz w:val="20"/><w:szCs w:val="20"/><w:lang w:val="en-US"/></w:rPr><w:t>apam.test.M3</w:t></w:r><w:r><w:rPr><w:lang w:val="en-US"/></w:rPr><w:t>. Message field will be discussed alter.</w:t></w:r></w:p><w:p><w:pPr><w:pStyle w:val="style58"/></w:pPr><w:r><w:rPr><w:lang w:val="en-US"/></w:rPr><w:t xml:space="preserve">An instance is related by an “instanceOf” relationship with one and only one implementation. An instance is a run-time entity, represented in the run-time platform (OSGi) as a set of Java objects, one of which is an instance (in the Java sense) of its associated main class implementation. In the underlying service platform, an instance can be seen as a set of services, one for each of the associated specification resource; in Apam it is an object. </w:t></w:r></w:p><w:p><w:pPr><w:pStyle w:val="style58"/></w:pPr><w:r><w:rPr><w:lang w:val="en-US"/></w:rPr><w:t>Instances are essentially created automatically at run-time, but they can also be declared, as follows:</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instance</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&quot;InstS2Impl&quot;</w:t></w:r><w:r><w:rPr><w:rFonts w:ascii="Courier New" w:cs="Courier New" w:hAnsi="Courier New"/><w:sz w:val="20"/><w:szCs w:val="20"/><w:lang w:val="en-US"/></w:rPr><w:t xml:space="preserve"> </w:t></w:r><w:r><w:rPr><w:rFonts w:ascii="Courier New" w:cs="Courier New" w:hAnsi="Courier New"/><w:color w:val="7F007F"/><w:sz w:val="20"/><w:szCs w:val="20"/><w:lang w:val="en-US"/></w:rPr><w:t>implementation</w:t></w:r><w:r><w:rPr><w:rFonts w:ascii="Courier New" w:cs="Courier New" w:hAnsi="Courier New"/><w:color w:val="000000"/><w:sz w:val="20"/><w:szCs w:val="20"/><w:lang w:val="en-US"/></w:rPr><w:t>=</w:t></w:r><w:r><w:rPr><w:rFonts w:ascii="Courier New" w:cs="Courier New" w:hAnsi="Courier New"/><w:i/><w:iCs/><w:color w:val="2A00FF"/><w:sz w:val="20"/><w:szCs w:val="20"/><w:lang w:val="en-US"/></w:rPr><w:t>&quot;S2Impl&quot;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property</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&quot;XY&quot;</w:t></w:r><w:r><w:rPr><w:rFonts w:ascii="Courier New" w:cs="Courier New" w:hAnsi="Courier New"/><w:sz w:val="20"/><w:szCs w:val="20"/><w:lang w:val="en-US"/></w:rPr><w:t xml:space="preserve"> </w:t></w:r><w:r><w:rPr><w:rFonts w:ascii="Courier New" w:cs="Courier New" w:hAnsi="Courier New"/><w:color w:val="7F007F"/><w:sz w:val="20"/><w:szCs w:val="20"/><w:lang w:val="en-US"/></w:rPr><w:t>value</w:t></w:r><w:r><w:rPr><w:rFonts w:ascii="Courier New" w:cs="Courier New" w:hAnsi="Courier New"/><w:color w:val="000000"/><w:sz w:val="20"/><w:szCs w:val="20"/><w:lang w:val="en-US"/></w:rPr><w:t>=</w:t></w:r><w:r><w:rPr><w:rFonts w:ascii="Courier New" w:cs="Courier New" w:hAnsi="Courier New"/><w:i/><w:iCs/><w:color w:val="2A00FF"/><w:sz w:val="20"/><w:szCs w:val="20"/><w:lang w:val="en-US"/></w:rPr><w:t>&quot;false&quot;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ab/><w:t>….</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instance&gt;</w:t></w:r></w:p><w:p><w:pPr><w:pStyle w:val="style58"/></w:pPr><w:r><w:rPr><w:lang w:val="en-US"/></w:rPr><w:t xml:space="preserve">When the bundle containing this declaration will be loaded, an instance called </w:t></w:r><w:r><w:rPr><w:rFonts w:ascii="Courier New" w:cs="Courier New" w:hAnsi="Courier New"/><w:i/><w:iCs/><w:color w:val="2A00FF"/><w:sz w:val="20"/><w:szCs w:val="20"/><w:lang w:val="en-US"/></w:rPr><w:t>InstS2Impl</w:t></w:r><w:r><w:rPr><w:lang w:val="en-US"/></w:rPr><w:t xml:space="preserve">  of implementation </w:t></w:r><w:r><w:rPr><w:rFonts w:ascii="Courier New" w:cs="Courier New" w:hAnsi="Courier New"/><w:i/><w:iCs/><w:color w:val="2A00FF"/><w:sz w:val="20"/><w:szCs w:val="20"/><w:lang w:val="en-US"/></w:rPr><w:t>S2Impl</w:t></w:r><w:r><w:rPr><w:lang w:val="en-US"/></w:rPr><w:t xml:space="preserve"> will be created with the properties indicated (here XY=false).</w:t></w:r></w:p><w:p><w:pPr><w:pStyle w:val="style0"/></w:pPr><w:r><w:rPr><w:b/><w:lang w:val="en-US"/></w:rPr><w:t xml:space="preserve">The group concept. </w:t></w:r></w:p><w:p><w:pPr><w:pStyle w:val="style58"/></w:pPr><w:r><w:rPr><w:lang w:val="en-US"/></w:rPr><w:t>As shown in the metamodel, components are related by a “group-members” relationship. A specification is a group whose members are implementations, and an implementation is a group whose members are instances.</w:t></w:r></w:p><w:p><w:pPr><w:pStyle w:val="style58"/></w:pPr><w:r><w:rPr><w:lang w:val="en-US"/></w:rPr><w:t>A group-member relationship established a de facto inheritance between the group and its members. More precisely, all the characteristics of the group (its properties, its provided and requires resources) are automatically inherited by all its members, like in a class-instance relationship.</w:t></w:r></w:p><w:p><w:pPr><w:pStyle w:val="style0"/></w:pPr><w:r><w:rPr><w:b/><w:lang w:val="en-US"/></w:rPr><w:t>Component life cycle</w:t></w:r></w:p><w:p><w:pPr><w:pStyle w:val="style58"/></w:pPr><w:r><w:rPr><w:lang w:val="en-US"/></w:rPr><w:t xml:space="preserve">During execution, in Apam, a component has a single state: it is either existing (and therefore available and active), or non-existing. </w:t></w:r></w:p><w:p><w:pPr><w:pStyle w:val="style0"/></w:pPr><w:r><w:rPr><w:b/><w:sz w:val="32"/><w:lang w:val="en-US"/></w:rPr><w:t>Property management</w:t></w:r></w:p><w:p><w:pPr><w:pStyle w:val="style0"/></w:pPr><w:r><w:rPr><w:lang w:val="en-US"/></w:rPr></w:r></w:p><w:p><w:pPr><w:pStyle w:val="style0"/></w:pPr><w:r><w:rPr><w:lang w:val="en-US"/></w:rPr><w:t>Properties are pairs (name, value), name is a string, and value is a typed singleton. Names and values are case sensitive.</w:t></w:r></w:p><w:p><w:pPr><w:pStyle w:val="style0"/></w:pPr><w:r><w:rPr><w:lang w:val="en-US"/></w:rPr></w:r></w:p><w:p><w:pPr><w:pStyle w:val="style0"/></w:pPr><w:r><w:rPr><w:b/><w:lang w:val="en-US"/></w:rPr><w:t>Property definition</w:t></w:r></w:p><w:p><w:pPr><w:pStyle w:val="style0"/></w:pPr><w:r><w:rPr><w:lang w:val="en-US"/></w:rPr><w:t>Properties are typed; the available types are: string, integer, boolean or enumeration. A definition is as follows:</w:t></w:r></w:p><w:p><w:pPr><w:pStyle w:val="style0"/></w:pPr><w:r><w:rPr><w:rFonts w:ascii="Courier New" w:cs="Courier New" w:hAnsi="Courier New"/><w:color w:val="008080"/><w:sz w:val="20"/><w:szCs w:val="20"/><w:lang w:val="en-US"/></w:rPr><w:t xml:space="preserve">&lt;specification </w:t></w:r><w:r><w:rPr><w:rFonts w:ascii="Courier New" w:cs="Courier New" w:hAnsi="Courier New"/><w:color w:val="7F007F"/><w:sz w:val="20"/><w:szCs w:val="20"/><w:lang w:val="en-US"/></w:rPr><w:t>name</w:t></w:r><w:r><w:rPr><w:rFonts w:ascii="Courier New" w:cs="Courier New" w:hAnsi="Courier New"/><w:color w:val="008080"/><w:sz w:val="20"/><w:szCs w:val="20"/><w:lang w:val="en-US"/></w:rPr><w:t>=</w:t></w:r><w:r><w:rPr><w:rFonts w:ascii="Courier New" w:cs="Courier New" w:hAnsi="Courier New"/><w:i/><w:iCs/><w:color w:val="2A00FF"/><w:sz w:val="20"/><w:szCs w:val="20"/><w:lang w:val="en-US"/></w:rPr><w:t>”S1”</w:t></w:r><w:r><w:rPr><w:rFonts w:ascii="Courier New" w:cs="Courier New" w:hAnsi="Courier New"/><w:color w:val="008080"/><w:sz w:val="20"/><w:szCs w:val="20"/><w:lang w:val="en-US"/></w:rPr><w:t xml:space="preserve"> ….</w:t></w:r></w:p><w:p><w:pPr><w:pStyle w:val="style0"/><w:ind w:firstLine="708" w:left="0" w:right="0"/></w:pPr><w:r><w:rPr><w:rFonts w:ascii="Courier New" w:cs="Courier New" w:hAnsi="Courier New"/><w:color w:val="008080"/><w:sz w:val="20"/><w:szCs w:val="20"/><w:lang w:val="en-US"/></w:rPr><w:t>&lt;</w:t></w:r><w:r><w:rPr><w:rFonts w:ascii="Courier New" w:cs="Courier New" w:hAnsi="Courier New"/><w:color w:val="3F7F7F"/><w:sz w:val="20"/><w:szCs w:val="20"/><w:lang w:val="en-US"/></w:rPr><w:t>definition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&quot;hostName&quot;</w:t></w:r><w:r><w:rPr><w:rFonts w:ascii="Courier New" w:cs="Courier New" w:hAnsi="Courier New"/><w:sz w:val="20"/><w:szCs w:val="20"/><w:lang w:val="en-US"/></w:rPr><w:t xml:space="preserve"> </w:t></w:r><w:r><w:rPr><w:rFonts w:ascii="Courier New" w:cs="Courier New" w:hAnsi="Courier New"/><w:color w:val="7F007F"/><w:sz w:val="20"/><w:szCs w:val="20"/><w:lang w:val="en-US"/></w:rPr><w:t>type</w:t></w:r><w:r><w:rPr><w:rFonts w:ascii="Courier New" w:cs="Courier New" w:hAnsi="Courier New"/><w:color w:val="000000"/><w:sz w:val="20"/><w:szCs w:val="20"/><w:lang w:val="en-US"/></w:rPr><w:t>=</w:t></w:r><w:r><w:rPr><w:rFonts w:ascii="Courier New" w:cs="Courier New" w:hAnsi="Courier New"/><w:i/><w:iCs/><w:color w:val="2A00FF"/><w:sz w:val="20"/><w:szCs w:val="20"/><w:lang w:val="en-US"/></w:rPr><w:t>&quot;string&quot;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ind w:firstLine="708" w:left="0" w:right="0"/></w:pPr><w:r><w:rPr><w:rFonts w:ascii="Courier New" w:cs="Courier New" w:hAnsi="Courier New"/><w:color w:val="008080"/><w:sz w:val="20"/><w:szCs w:val="20"/><w:lang w:val="en-US"/></w:rPr><w:t>&lt;</w:t></w:r><w:r><w:rPr><w:rFonts w:ascii="Courier New" w:cs="Courier New" w:hAnsi="Courier New"/><w:color w:val="3F7F7F"/><w:sz w:val="20"/><w:szCs w:val="20"/><w:lang w:val="en-US"/></w:rPr><w:t>definition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&quot;speed&quot;</w:t></w:r><w:r><w:rPr><w:rFonts w:ascii="Courier New" w:cs="Courier New" w:hAnsi="Courier New"/><w:sz w:val="20"/><w:szCs w:val="20"/><w:lang w:val="en-US"/></w:rPr><w:t xml:space="preserve"> </w:t></w:r><w:r><w:rPr><w:rFonts w:ascii="Courier New" w:cs="Courier New" w:hAnsi="Courier New"/><w:color w:val="7F007F"/><w:sz w:val="20"/><w:szCs w:val="20"/><w:lang w:val="en-US"/></w:rPr><w:t>type</w:t></w:r><w:r><w:rPr><w:rFonts w:ascii="Courier New" w:cs="Courier New" w:hAnsi="Courier New"/><w:color w:val="000000"/><w:sz w:val="20"/><w:szCs w:val="20"/><w:lang w:val="en-US"/></w:rPr><w:t>=</w:t></w:r><w:r><w:rPr><w:rFonts w:ascii="Courier New" w:cs="Courier New" w:hAnsi="Courier New"/><w:i/><w:iCs/><w:color w:val="2A00FF"/><w:sz w:val="20"/><w:szCs w:val="20"/><w:lang w:val="en-US"/></w:rPr><w:t>&quot;int&quot;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ind w:firstLine="708" w:left="0" w:right="0"/></w:pPr><w:r><w:rPr><w:rFonts w:ascii="Courier New" w:cs="Courier New" w:hAnsi="Courier New"/><w:color w:val="008080"/><w:sz w:val="20"/><w:szCs w:val="20"/><w:lang w:val="en-US"/></w:rPr><w:t>&lt;</w:t></w:r><w:r><w:rPr><w:rFonts w:ascii="Courier New" w:cs="Courier New" w:hAnsi="Courier New"/><w:color w:val="3F7F7F"/><w:sz w:val="20"/><w:szCs w:val="20"/><w:lang w:val="en-US"/></w:rPr><w:t>definition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&quot;location&quot;</w:t></w:r><w:r><w:rPr><w:rFonts w:ascii="Courier New" w:cs="Courier New" w:hAnsi="Courier New"/><w:sz w:val="20"/><w:szCs w:val="20"/><w:lang w:val="en-US"/></w:rPr><w:t xml:space="preserve"> </w:t></w:r><w:r><w:rPr><w:rFonts w:ascii="Courier New" w:cs="Courier New" w:hAnsi="Courier New"/><w:color w:val="7F007F"/><w:sz w:val="20"/><w:szCs w:val="20"/><w:lang w:val="en-US"/></w:rPr><w:t>type</w:t></w:r><w:r><w:rPr><w:rFonts w:ascii="Courier New" w:cs="Courier New" w:hAnsi="Courier New"/><w:color w:val="000000"/><w:sz w:val="20"/><w:szCs w:val="20"/><w:lang w:val="en-US"/></w:rPr><w:t>=</w:t></w:r><w:r><w:rPr><w:rFonts w:ascii="Courier New" w:cs="Courier New" w:hAnsi="Courier New"/><w:i/><w:iCs/><w:color w:val="2A00FF"/><w:sz w:val="20"/><w:szCs w:val="20"/><w:lang w:val="en-US"/></w:rPr><w:t>&quot;living, kitchen, bedroom&quot;</w:t></w:r><w:r><w:rPr><w:rFonts w:ascii="Courier New" w:cs="Courier New" w:hAnsi="Courier New"/><w:sz w:val="20"/><w:szCs w:val="20"/><w:lang w:val="en-US"/></w:rPr><w:t xml:space="preserve"> </w:t></w:r></w:p><w:p><w:pPr><w:pStyle w:val="style0"/><w:ind w:firstLine="708" w:left="708" w:right="0"/></w:pPr><w:r><w:rPr><w:rFonts w:ascii="Courier New" w:cs="Courier New" w:hAnsi="Courier New"/><w:color w:val="7F007F"/><w:sz w:val="20"/><w:szCs w:val="20"/><w:lang w:val="en-US"/></w:rPr><w:t>value</w:t></w:r><w:r><w:rPr><w:rFonts w:ascii="Courier New" w:cs="Courier New" w:hAnsi="Courier New"/><w:color w:val="000000"/><w:sz w:val="20"/><w:szCs w:val="20"/><w:lang w:val="en-US"/></w:rPr><w:t>=</w:t></w:r><w:r><w:rPr><w:rFonts w:ascii="Courier New" w:cs="Courier New" w:hAnsi="Courier New"/><w:i/><w:iCs/><w:color w:val="2A00FF"/><w:sz w:val="20"/><w:szCs w:val="20"/><w:lang w:val="en-US"/></w:rPr><w:t>&quot;bedroom&quot;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ind w:firstLine="708" w:left="0" w:right="0"/></w:pPr><w:r><w:rPr><w:rFonts w:ascii="Courier New" w:cs="Courier New" w:hAnsi="Courier New"/><w:color w:val="008080"/><w:sz w:val="20"/><w:szCs w:val="20"/><w:lang w:val="en-US"/></w:rPr><w:t>&lt;</w:t></w:r><w:r><w:rPr><w:rFonts w:ascii="Courier New" w:cs="Courier New" w:hAnsi="Courier New"/><w:color w:val="3F7F7F"/><w:sz w:val="20"/><w:szCs w:val="20"/><w:lang w:val="en-US"/></w:rPr><w:t>definition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&quot;OS&quot;</w:t></w:r><w:r><w:rPr><w:rFonts w:ascii="Courier New" w:cs="Courier New" w:hAnsi="Courier New"/><w:sz w:val="20"/><w:szCs w:val="20"/><w:lang w:val="en-US"/></w:rPr><w:t xml:space="preserve"> </w:t></w:r><w:r><w:rPr><w:rFonts w:ascii="Courier New" w:cs="Courier New" w:hAnsi="Courier New"/><w:color w:val="7F007F"/><w:sz w:val="20"/><w:szCs w:val="20"/><w:lang w:val="en-US"/></w:rPr><w:t>type</w:t></w:r><w:r><w:rPr><w:rFonts w:ascii="Courier New" w:cs="Courier New" w:hAnsi="Courier New"/><w:color w:val="000000"/><w:sz w:val="20"/><w:szCs w:val="20"/><w:lang w:val="en-US"/></w:rPr><w:t>=</w:t></w:r><w:r><w:rPr><w:rFonts w:ascii="Courier New" w:cs="Courier New" w:hAnsi="Courier New"/><w:i/><w:iCs/><w:color w:val="2A00FF"/><w:sz w:val="20"/><w:szCs w:val="20"/><w:lang w:val="en-US"/></w:rPr><w:t>&quot;Linux, Windows, Android, IOS&quot;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ind w:firstLine="708" w:left="0" w:right="0"/></w:pPr><w:r><w:rPr><w:rFonts w:ascii="Courier New" w:cs="Courier New" w:hAnsi="Courier New"/><w:color w:val="008080"/><w:sz w:val="20"/><w:szCs w:val="20"/><w:lang w:val="en-US"/></w:rPr><w:t>……</w:t></w:r></w:p><w:p><w:pPr><w:pStyle w:val="style0"/></w:pPr><w:r><w:rPr><w:rFonts w:ascii="Courier New" w:cs="Courier New" w:hAnsi="Courier New"/><w:color w:val="008080"/><w:sz w:val="20"/><w:szCs w:val="20"/><w:lang w:val="en-US"/></w:rPr><w:t>&lt;/specification&gt;</w:t></w:r></w:p><w:p><w:pPr><w:pStyle w:val="style0"/></w:pPr><w:r><w:rPr><w:rFonts w:ascii="Courier New" w:cs="Courier New" w:hAnsi="Courier New"/><w:color w:val="008080"/><w:sz w:val="20"/><w:szCs w:val="20"/><w:lang w:val="en-US"/></w:rPr></w:r></w:p><w:p><w:pPr><w:pStyle w:val="style0"/></w:pPr><w:r><w:rPr><w:lang w:val="en-US"/></w:rPr><w:t>A definition can include a default value, as for “location” above. An enumeration is a comma separated list of string. Values must not contain coma. White-spaces are ignored around the commas.</w:t></w:r></w:p><w:p><w:pPr><w:pStyle w:val="style0"/></w:pPr><w:r><w:rPr><w:lang w:val="en-US"/></w:rPr><w:t xml:space="preserve">A definition in a component is used to set that property to its members. For example the definitions above can be instantiated on any implementation of specification “S1” or on instances of “S1” if the implementation did not instantiate the property, as for example, “hostname”, or “location” if that property makes sense only on instances. </w:t></w:r></w:p><w:p><w:pPr><w:pStyle w:val="style0"/></w:pPr><w:r><w:rPr><w:lang w:val="en-US"/></w:rPr><w:t>A property name cannot be one of the Apam final properties</w:t></w:r><w:r><w:rPr><w:rStyle w:val="style39"/></w:rPr><w:footnoteReference w:id="2"/></w:r><w:r><w:rPr><w:lang w:val="en-US"/></w:rPr><w:t>.</w:t></w:r></w:p><w:p><w:pPr><w:pStyle w:val="style0"/></w:pPr><w:r><w:rPr><w:lang w:val="en-US"/></w:rPr></w:r></w:p><w:p><w:pPr><w:pStyle w:val="style0"/></w:pPr><w:r><w:rPr><w:lang w:val="en-US"/></w:rPr><w:t>A property i.e. a pair (name, value) can be instantiated on a component C, if the property is defined in the C group, or in any group above of C and not instantiated, and if the value matches the property type.</w:t></w:r></w:p><w:p><w:pPr><w:pStyle w:val="style0"/></w:pPr><w:r><w:rPr><w:lang w:val="en-US"/></w:rPr><w:t xml:space="preserve">Instantiation can be performed in the component definition as in the following example, by API when creating the component, or by API calling the method “C.setProperty (String name, String value)”. </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implementation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&quot;S1Impl&quot; </w:t></w:r><w:r><w:rPr><w:rFonts w:ascii="Courier New" w:cs="Courier New" w:hAnsi="Courier New"/><w:color w:val="7F007F"/><w:sz w:val="20"/><w:szCs w:val="20"/><w:lang w:val="en-US"/></w:rPr><w:t>classname</w:t></w:r><w:r><w:rPr><w:rFonts w:ascii="Courier New" w:cs="Courier New" w:hAnsi="Courier New"/><w:color w:val="000000"/><w:sz w:val="20"/><w:szCs w:val="20"/><w:lang w:val="en-US"/></w:rPr><w:t>=</w:t></w:r><w:r><w:rPr><w:rFonts w:ascii="Courier New" w:cs="Courier New" w:hAnsi="Courier New"/><w:i/><w:iCs/><w:color w:val="2A00FF"/><w:sz w:val="20"/><w:szCs w:val="20"/><w:lang w:val="en-US"/></w:rPr><w:t>&quot;XY.java&quot;</w:t></w:r><w:r><w:rPr><w:rFonts w:ascii="Courier New" w:cs="Courier New" w:hAnsi="Courier New"/><w:sz w:val="20"/><w:szCs w:val="20"/><w:lang w:val="en-US"/></w:rPr><w:t xml:space="preserve">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&quot;S1&quot; </w:t></w:r></w:p><w:p><w:pPr><w:pStyle w:val="style0"/><w:ind w:firstLine="708" w:left="708" w:right="0"/></w:pPr><w:r><w:rPr><w:rFonts w:ascii="Courier New" w:cs="Courier New" w:hAnsi="Courier New"/><w:color w:val="7F007F"/><w:sz w:val="20"/><w:szCs w:val="20"/><w:lang w:val="en-US"/></w:rPr><w:t>shared</w:t></w:r><w:r><w:rPr><w:rFonts w:ascii="Courier New" w:cs="Courier New" w:hAnsi="Courier New"/><w:color w:val="000000"/><w:sz w:val="20"/><w:szCs w:val="20"/><w:lang w:val="en-US"/></w:rPr><w:t>=</w:t></w:r><w:r><w:rPr><w:rFonts w:ascii="Courier New" w:cs="Courier New" w:hAnsi="Courier New"/><w:i/><w:iCs/><w:color w:val="2A00FF"/><w:sz w:val="20"/><w:szCs w:val="20"/><w:lang w:val="en-US"/></w:rPr><w:t>&quot;false&quot;</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property</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&quot;shared&quot;</w:t></w:r><w:r><w:rPr><w:rFonts w:ascii="Courier New" w:cs="Courier New" w:hAnsi="Courier New"/><w:sz w:val="20"/><w:szCs w:val="20"/><w:lang w:val="en-US"/></w:rPr><w:t xml:space="preserve"> </w:t></w:r><w:r><w:rPr><w:rFonts w:ascii="Courier New" w:cs="Courier New" w:hAnsi="Courier New"/><w:color w:val="7F007F"/><w:sz w:val="20"/><w:szCs w:val="20"/><w:lang w:val="en-US"/></w:rPr><w:t>value</w:t></w:r><w:r><w:rPr><w:rFonts w:ascii="Courier New" w:cs="Courier New" w:hAnsi="Courier New"/><w:color w:val="000000"/><w:sz w:val="20"/><w:szCs w:val="20"/><w:lang w:val="en-US"/></w:rPr><w:t>=</w:t></w:r><w:r><w:rPr><w:rFonts w:ascii="Courier New" w:cs="Courier New" w:hAnsi="Courier New"/><w:i/><w:iCs/><w:color w:val="2A00FF"/><w:sz w:val="20"/><w:szCs w:val="20"/><w:lang w:val="en-US"/></w:rPr><w:t>&quot;false&quot;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property</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&quot;location&quot;</w:t></w:r><w:r><w:rPr><w:rFonts w:ascii="Courier New" w:cs="Courier New" w:hAnsi="Courier New"/><w:sz w:val="20"/><w:szCs w:val="20"/><w:lang w:val="en-US"/></w:rPr><w:t xml:space="preserve"> </w:t></w:r><w:r><w:rPr><w:rFonts w:ascii="Courier New" w:cs="Courier New" w:hAnsi="Courier New"/><w:color w:val="7F007F"/><w:sz w:val="20"/><w:szCs w:val="20"/><w:lang w:val="en-US"/></w:rPr><w:t>value</w:t></w:r><w:r><w:rPr><w:rFonts w:ascii="Courier New" w:cs="Courier New" w:hAnsi="Courier New"/><w:sz w:val="20"/><w:szCs w:val="20"/><w:lang w:val="en-US"/></w:rPr><w:t>=</w:t></w:r><w:r><w:rPr><w:rFonts w:ascii="Courier New" w:cs="Courier New" w:hAnsi="Courier New"/><w:i/><w:iCs/><w:color w:val="2A00FF"/><w:sz w:val="20"/><w:szCs w:val="20"/><w:lang w:val="en-US"/></w:rPr><w:t>&quot;living&quot;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ind w:hanging="0" w:left="708" w:right="0"/></w:pPr><w:r><w:rPr><w:rFonts w:ascii="Courier New" w:cs="Courier New" w:hAnsi="Courier New"/><w:color w:val="008080"/><w:sz w:val="20"/><w:szCs w:val="20"/><w:lang w:val="en-US"/></w:rPr><w:t>&lt;</w:t></w:r><w:r><w:rPr><w:rFonts w:ascii="Courier New" w:cs="Courier New" w:hAnsi="Courier New"/><w:color w:val="3F7F7F"/><w:sz w:val="20"/><w:szCs w:val="20"/><w:lang w:val="en-US"/></w:rPr><w:t>definition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&quot;fieldAttr&quot;</w:t></w:r><w:r><w:rPr><w:rFonts w:ascii="Courier New" w:cs="Courier New" w:hAnsi="Courier New"/><w:sz w:val="20"/><w:szCs w:val="20"/><w:lang w:val="en-US"/></w:rPr><w:t xml:space="preserve"> </w:t></w:r><w:r><w:rPr><w:rFonts w:ascii="Courier New" w:cs="Courier New" w:hAnsi="Courier New"/><w:color w:val="7F007F"/><w:sz w:val="20"/><w:szCs w:val="20"/><w:lang w:val="en-US"/></w:rPr><w:t>field</w:t></w:r><w:r><w:rPr><w:rFonts w:ascii="Courier New" w:cs="Courier New" w:hAnsi="Courier New"/><w:sz w:val="20"/><w:szCs w:val="20"/><w:lang w:val="en-US"/></w:rPr><w:t>=</w:t></w:r><w:r><w:rPr><w:rFonts w:ascii="Courier New" w:cs="Courier New" w:hAnsi="Courier New"/><w:i/><w:iCs/><w:color w:val="2A00FF"/><w:sz w:val="20"/><w:szCs w:val="20"/><w:lang w:val="en-US"/></w:rPr><w:t>&quot;myField&quot;</w:t></w:r><w:r><w:rPr><w:rFonts w:ascii="Courier New" w:cs="Courier New" w:hAnsi="Courier New"/><w:sz w:val="20"/><w:szCs w:val="20"/><w:lang w:val="en-US"/></w:rPr><w:t xml:space="preserve"> </w:t></w:r><w:r><w:rPr><w:rFonts w:ascii="Courier New" w:cs="Courier New" w:hAnsi="Courier New"/><w:color w:val="7F007F"/><w:sz w:val="20"/><w:szCs w:val="20"/><w:lang w:val="en-US"/></w:rPr><w:t>internal</w:t></w:r><w:r><w:rPr><w:rFonts w:ascii="Courier New" w:cs="Courier New" w:hAnsi="Courier New"/><w:sz w:val="20"/><w:szCs w:val="20"/><w:lang w:val="en-US"/></w:rPr><w:t>=</w:t></w:r><w:r><w:rPr><w:rFonts w:ascii="Courier New" w:cs="Courier New" w:hAnsi="Courier New"/><w:i/><w:iCs/><w:color w:val="2A00FF"/><w:sz w:val="20"/><w:szCs w:val="20"/><w:lang w:val="en-US"/></w:rPr><w:t>&quot;true&quot;</w:t></w:r><w:r><w:rPr><w:rFonts w:ascii="Courier New" w:cs="Courier New" w:hAnsi="Courier New"/><w:sz w:val="20"/><w:szCs w:val="20"/><w:lang w:val="en-US"/></w:rPr><w:t xml:space="preserve"> </w:t></w:r></w:p><w:p><w:pPr><w:pStyle w:val="style0"/><w:ind w:firstLine="708" w:left="1416" w:right="0"/></w:pPr><w:r><w:rPr><w:rFonts w:ascii="Courier New" w:cs="Courier New" w:hAnsi="Courier New"/><w:color w:val="7F007F"/><w:sz w:val="20"/><w:szCs w:val="20"/><w:lang w:val="en-US"/></w:rPr><w:t>type</w:t></w:r><w:r><w:rPr><w:rFonts w:ascii="Courier New" w:cs="Courier New" w:hAnsi="Courier New"/><w:sz w:val="20"/><w:szCs w:val="20"/><w:lang w:val="en-US"/></w:rPr><w:t>=”</w:t></w:r><w:r><w:rPr><w:rFonts w:ascii="Courier New" w:cs="Courier New" w:hAnsi="Courier New"/><w:i/><w:iCs/><w:color w:val="2A00FF"/><w:sz w:val="20"/><w:szCs w:val="20"/><w:lang w:val="en-US"/></w:rPr><w:t>int</w:t></w:r><w:r><w:rPr><w:rFonts w:ascii="Courier New" w:cs="Courier New" w:hAnsi="Courier New"/><w:sz w:val="20"/><w:szCs w:val="20"/><w:lang w:val="en-US"/></w:rPr><w:t xml:space="preserve">” </w:t></w:r><w:r><w:rPr><w:rFonts w:ascii="Courier New" w:cs="Courier New" w:hAnsi="Courier New"/><w:color w:val="7F007F"/><w:sz w:val="20"/><w:szCs w:val="20"/><w:lang w:val="en-US"/></w:rPr><w:t>value</w:t></w:r><w:r><w:rPr><w:rFonts w:ascii="Courier New" w:cs="Courier New" w:hAnsi="Courier New"/><w:sz w:val="20"/><w:szCs w:val="20"/><w:lang w:val="en-US"/></w:rPr><w:t>=</w:t></w:r><w:r><w:rPr><w:rFonts w:ascii="Courier New" w:cs="Courier New" w:hAnsi="Courier New"/><w:i/><w:iCs/><w:color w:val="2A00FF"/><w:sz w:val="20"/><w:szCs w:val="20"/><w:lang w:val="en-US"/></w:rPr><w:t>”2”</w:t></w:r><w:r><w:rPr><w:rFonts w:ascii="Courier New" w:cs="Courier New" w:hAnsi="Courier New"/><w:color w:val="008080"/><w:sz w:val="20"/><w:szCs w:val="20"/><w:lang w:val="en-US"/></w:rPr><w:t>/&gt;</w:t></w:r></w:p><w:p><w:pPr><w:pStyle w:val="style0"/></w:pPr><w:r><w:rPr><w:rFonts w:ascii="Courier New" w:cs="Courier New" w:hAnsi="Courier New"/><w:color w:val="7F007F"/><w:sz w:val="20"/><w:szCs w:val="20"/><w:lang w:val="en-US"/></w:rPr><w:tab/><w:t xml:space="preserve">… </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implementation&gt;</w:t></w:r></w:p><w:p><w:pPr><w:pStyle w:val="style0"/></w:pPr><w:r><w:rPr><w:rFonts w:ascii="Courier New" w:cs="Courier New" w:hAnsi="Courier New"/><w:color w:val="008080"/><w:sz w:val="20"/><w:szCs w:val="20"/><w:lang w:val="en-US"/></w:rPr></w:r></w:p><w:p><w:pPr><w:pStyle w:val="style0"/></w:pPr><w:r><w:rPr><w:lang w:val="en-US"/></w:rPr><w:t>In this implementation, the attribute “</w:t></w:r><w:r><w:rPr><w:rFonts w:ascii="Courier New" w:cs="Courier New" w:hAnsi="Courier New"/><w:i/><w:iCs/><w:color w:val="2A00FF"/><w:sz w:val="20"/><w:szCs w:val="20"/><w:lang w:val="en-US"/></w:rPr><w:t>fieldAttr</w:t></w:r><w:r><w:rPr><w:lang w:val="en-US"/></w:rPr><w:t xml:space="preserve">” is associated with the field  </w:t></w:r><w:r><w:rPr><w:rFonts w:ascii="Courier New" w:cs="Courier New" w:hAnsi="Courier New"/><w:i/><w:iCs/><w:color w:val="2A00FF"/><w:sz w:val="20"/><w:szCs w:val="20"/><w:lang w:val="en-US"/></w:rPr><w:t>myField</w:t></w:r><w:r><w:rPr><w:lang w:val="en-US"/></w:rPr><w:t xml:space="preserve"> in the java source code of class “XY.java”. By default (internal=”false”) the value of the attribute and the value of the java field are synchronized, both ways (it can be set either by the XY class, assigning a value to the variable, of by the Apam API using the method “setProperty (“fieldAttr”, “aValue”)”. If internal=”true”, only the program can set the attribute value, but the attribute value is visible. If a value is indicated, it will be the initial value of the variable, even if internal.</w:t></w:r></w:p><w:p><w:pPr><w:pStyle w:val="style0"/></w:pPr><w:r><w:rPr><w:rFonts w:ascii="Courier New" w:cs="Courier New" w:hAnsi="Courier New"/><w:sz w:val="20"/><w:szCs w:val="20"/><w:lang w:val="en-US"/></w:rPr></w:r></w:p><w:p><w:pPr><w:pStyle w:val="style0"/></w:pPr><w:r><w:rPr><w:lang w:val="en-US"/></w:rPr><w:t>As an exception, since specification do not have group, the property type is provided in the property itself:</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specification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&quot;S1&quot;</w:t></w:r><w:r><w:rPr><w:rFonts w:ascii="Courier New" w:cs="Courier New" w:hAnsi="Courier New"/><w:sz w:val="20"/><w:szCs w:val="20"/><w:lang w:val="en-US"/></w:rPr><w:t xml:space="preserve"> </w:t></w:r><w:r><w:rPr><w:rFonts w:ascii="Courier New" w:cs="Courier New" w:hAnsi="Courier New"/><w:color w:val="7F007F"/><w:sz w:val="20"/><w:szCs w:val="20"/><w:lang w:val="en-US"/></w:rPr><w:t>interfaces</w:t></w:r><w:r><w:rPr><w:rFonts w:ascii="Courier New" w:cs="Courier New" w:hAnsi="Courier New"/><w:color w:val="000000"/><w:sz w:val="20"/><w:szCs w:val="20"/><w:lang w:val="en-US"/></w:rPr><w:t>=</w:t></w:r><w:r><w:rPr><w:rFonts w:ascii="Courier New" w:cs="Courier New" w:hAnsi="Courier New"/><w:i/><w:iCs/><w:color w:val="2A00FF"/><w:sz w:val="20"/><w:szCs w:val="20"/><w:lang w:val="en-US"/></w:rPr><w:t>&quot;…&quot;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property</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&quot;S1-Enum&quot;</w:t></w:r><w:r><w:rPr><w:rFonts w:ascii="Courier New" w:cs="Courier New" w:hAnsi="Courier New"/><w:sz w:val="20"/><w:szCs w:val="20"/><w:lang w:val="en-US"/></w:rPr><w:t xml:space="preserve"> </w:t></w:r><w:r><w:rPr><w:rFonts w:ascii="Courier New" w:cs="Courier New" w:hAnsi="Courier New"/><w:color w:val="7F007F"/><w:sz w:val="20"/><w:szCs w:val="20"/><w:lang w:val="en-US"/></w:rPr><w:t>value</w:t></w:r><w:r><w:rPr><w:rFonts w:ascii="Courier New" w:cs="Courier New" w:hAnsi="Courier New"/><w:color w:val="000000"/><w:sz w:val="20"/><w:szCs w:val="20"/><w:lang w:val="en-US"/></w:rPr><w:t>=</w:t></w:r><w:r><w:rPr><w:rFonts w:ascii="Courier New" w:cs="Courier New" w:hAnsi="Courier New"/><w:i/><w:iCs/><w:color w:val="2A00FF"/><w:sz w:val="20"/><w:szCs w:val="20"/><w:lang w:val="en-US"/></w:rPr><w:t>&quot;v1&quot;</w:t></w:r><w:r><w:rPr><w:rFonts w:ascii="Courier New" w:cs="Courier New" w:hAnsi="Courier New"/><w:sz w:val="20"/><w:szCs w:val="20"/><w:lang w:val="en-US"/></w:rPr><w:t xml:space="preserve"> </w:t></w:r><w:r><w:rPr><w:rFonts w:ascii="Courier New" w:cs="Courier New" w:hAnsi="Courier New"/><w:color w:val="7F007F"/><w:sz w:val="20"/><w:szCs w:val="20"/><w:lang w:val="en-US"/></w:rPr><w:t>type</w:t></w:r><w:r><w:rPr><w:rFonts w:ascii="Courier New" w:cs="Courier New" w:hAnsi="Courier New"/><w:color w:val="000000"/><w:sz w:val="20"/><w:szCs w:val="20"/><w:lang w:val="en-US"/></w:rPr><w:t>=</w:t></w:r><w:r><w:rPr><w:rFonts w:ascii="Courier New" w:cs="Courier New" w:hAnsi="Courier New"/><w:i/><w:iCs/><w:color w:val="2A00FF"/><w:sz w:val="20"/><w:szCs w:val="20"/><w:lang w:val="en-US"/></w:rPr><w:t>&quot;v1, v2, v3&quot;</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property</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&quot;S1-Attr&quot;</w:t></w:r><w:r><w:rPr><w:rFonts w:ascii="Courier New" w:cs="Courier New" w:hAnsi="Courier New"/><w:sz w:val="20"/><w:szCs w:val="20"/><w:lang w:val="en-US"/></w:rPr><w:t xml:space="preserve"> </w:t></w:r><w:r><w:rPr><w:rFonts w:ascii="Courier New" w:cs="Courier New" w:hAnsi="Courier New"/><w:color w:val="7F007F"/><w:sz w:val="20"/><w:szCs w:val="20"/><w:lang w:val="en-US"/></w:rPr><w:t>value</w:t></w:r><w:r><w:rPr><w:rFonts w:ascii="Courier New" w:cs="Courier New" w:hAnsi="Courier New"/><w:color w:val="000000"/><w:sz w:val="20"/><w:szCs w:val="20"/><w:lang w:val="en-US"/></w:rPr><w:t>=</w:t></w:r><w:r><w:rPr><w:rFonts w:ascii="Courier New" w:cs="Courier New" w:hAnsi="Courier New"/><w:i/><w:iCs/><w:color w:val="2A00FF"/><w:sz w:val="20"/><w:szCs w:val="20"/><w:lang w:val="en-US"/></w:rPr><w:t>&quot;Hello&quot;</w:t></w:r><w:r><w:rPr><w:rFonts w:ascii="Courier New" w:cs="Courier New" w:hAnsi="Courier New"/><w:sz w:val="20"/><w:szCs w:val="20"/><w:lang w:val="en-US"/></w:rPr><w:t xml:space="preserve"> </w:t></w:r><w:r><w:rPr><w:rFonts w:ascii="Courier New" w:cs="Courier New" w:hAnsi="Courier New"/><w:color w:val="7F007F"/><w:sz w:val="20"/><w:szCs w:val="20"/><w:lang w:val="en-US"/></w:rPr><w:t>type</w:t></w:r><w:r><w:rPr><w:rFonts w:ascii="Courier New" w:cs="Courier New" w:hAnsi="Courier New"/><w:color w:val="000000"/><w:sz w:val="20"/><w:szCs w:val="20"/><w:lang w:val="en-US"/></w:rPr><w:t>=</w:t></w:r><w:r><w:rPr><w:rFonts w:ascii="Courier New" w:cs="Courier New" w:hAnsi="Courier New"/><w:i/><w:iCs/><w:color w:val="2A00FF"/><w:sz w:val="20"/><w:szCs w:val="20"/><w:lang w:val="en-US"/></w:rPr><w:t>&quot;string&quot;</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ab/><w:t>…</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specification&gt;</w:t></w:r></w:p><w:p><w:pPr><w:pStyle w:val="style0"/></w:pPr><w:r><w:rPr><w:lang w:val="en-US"/></w:rPr></w:r></w:p><w:p><w:pPr><w:pStyle w:val="style0"/></w:pPr><w:r><w:rPr><w:lang w:val="en-US"/></w:rPr><w:t>In this example, the only valid properties for S1 are S1-Enum and S1-Attr, and they are inherited by all S1 implementations and instances.</w:t></w:r></w:p><w:p><w:pPr><w:pStyle w:val="style0"/></w:pPr><w:r><w:rPr><w:lang w:val="en-US"/></w:rPr></w:r></w:p><w:p><w:pPr><w:pStyle w:val="style0"/></w:pPr><w:r><w:rPr><w:b/><w:lang w:val="en-US"/></w:rPr><w:t>Property inheritance.</w:t></w:r></w:p><w:p><w:pPr><w:pStyle w:val="style0"/></w:pPr><w:r><w:rPr><w:lang w:val="en-US"/></w:rPr><w:t>As for any characteristics, a component inherits the attributes instantiates on its group (and recursively). An inherited property cannot be set or changed; it is updated if it changes in the group.</w:t></w:r></w:p><w:p><w:pPr><w:pStyle w:val="style0"/></w:pPr><w:r><w:rPr><w:lang w:val="en-US"/></w:rPr></w:r></w:p><w:p><w:pPr><w:pStyle w:val="style0"/></w:pPr><w:r><w:rPr><w:b/><w:lang w:val="en-US"/></w:rPr><w:t>Technical Domain properties</w:t></w:r></w:p><w:p><w:pPr><w:pStyle w:val="style0"/></w:pPr><w:r><w:rPr><w:lang w:val="en-US"/></w:rPr><w:t xml:space="preserve">The technical domain (i.e. Specification, Implementation, Instances) define a few properties which semantics has been defined by Apam core. </w:t></w:r></w:p><w:p><w:pPr><w:pStyle w:val="style0"/></w:pPr><w:r><w:rPr><w:lang w:val="en-US"/></w:rPr><w:t>These properties are defined at the specification level. If defined with the same syntax as domain specific properties they are the following:</w:t></w:r></w:p><w:p><w:pPr><w:pStyle w:val="style50"/><w:numPr><w:ilvl w:val="0"/><w:numId w:val="3"/></w:numPr></w:pPr><w:r><w:rPr><w:lang w:val="en-US"/></w:rPr><w:t>&lt;definition name=”shared” type =”boolean” value=”true” /&gt;</w:t><w:br/><w:t>share=”true” means that the associated instances can have more than one incoming wire. share= “false” means that each instance can have at most one incoming wire.</w:t></w:r></w:p><w:p><w:pPr><w:pStyle w:val="style50"/><w:numPr><w:ilvl w:val="0"/><w:numId w:val="3"/></w:numPr></w:pPr><w:r><w:rPr><w:lang w:val="en-US"/></w:rPr><w:t>&lt;definition name=”singleton” type=”boolean” value=”false” /&gt;</w:t><w:br/><w:t>Singleton=”false” means that each implementaiotn can have more than one instance.</w:t><w:br/><w:t>singleton=”true” mean that the implementation can have at most one instance.</w:t></w:r></w:p><w:p><w:pPr><w:pStyle w:val="style50"/><w:numPr><w:ilvl w:val="0"/><w:numId w:val="3"/></w:numPr></w:pPr><w:r><w:rPr><w:lang w:val="en-US"/></w:rPr><w:t>&lt;definition name=”instanciable” type=”boolean” value=”false” /&gt;</w:t><w:br/><w:t>instanciable =”false” means that implementations can have more than one instance.</w:t><w:br/><w:t>instanciable =”true” mean that implementations can have at most one instance.</w:t></w:r></w:p><w:p><w:pPr><w:pStyle w:val="style50"/></w:pPr><w:r><w:rPr><w:lang w:val="en-US"/></w:rPr></w:r></w:p><w:p><w:pPr><w:pStyle w:val="style0"/></w:pPr><w:r><w:rPr><w:lang w:val="en-US"/></w:rPr><w:t>These properties are indicated in the component tag :</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specification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&quot;S2&quot;</w:t></w:r><w:r><w:rPr><w:rFonts w:ascii="Courier New" w:cs="Courier New" w:hAnsi="Courier New"/><w:sz w:val="20"/><w:szCs w:val="20"/><w:lang w:val="en-US"/></w:rPr><w:t xml:space="preserve"> </w:t></w:r><w:r><w:rPr><w:rFonts w:ascii="Courier New" w:cs="Courier New" w:hAnsi="Courier New"/><w:color w:val="7F007F"/><w:sz w:val="20"/><w:szCs w:val="20"/><w:lang w:val="en-US"/></w:rPr><w:t>singleton</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&quot;false&quot; </w:t></w:r><w:r><w:rPr><w:rFonts w:ascii="Courier New" w:cs="Courier New" w:hAnsi="Courier New"/><w:color w:val="7F007F"/><w:sz w:val="20"/><w:szCs w:val="20"/><w:lang w:val="en-US"/></w:rPr><w:t>instantiable</w:t></w:r><w:r><w:rPr><w:rFonts w:ascii="Courier New" w:cs="Courier New" w:hAnsi="Courier New"/><w:color w:val="000000"/><w:sz w:val="20"/><w:szCs w:val="20"/><w:lang w:val="en-US"/></w:rPr><w:t>=</w:t></w:r><w:r><w:rPr><w:rFonts w:ascii="Courier New" w:cs="Courier New" w:hAnsi="Courier New"/><w:i/><w:iCs/><w:color w:val="2A00FF"/><w:sz w:val="20"/><w:szCs w:val="20"/><w:lang w:val="en-US"/></w:rPr><w:t>&quot;false&quot;</w:t></w:r><w:r><w:rPr><w:rFonts w:ascii="Courier New" w:cs="Courier New" w:hAnsi="Courier New"/><w:sz w:val="20"/><w:szCs w:val="20"/><w:lang w:val="en-US"/></w:rPr><w:t xml:space="preserve"> </w:t></w:r></w:p><w:p><w:pPr><w:pStyle w:val="style0"/><w:ind w:firstLine="708" w:left="0" w:right="0"/></w:pPr><w:r><w:rPr><w:rFonts w:ascii="Courier New" w:cs="Courier New" w:hAnsi="Courier New"/><w:color w:val="7F007F"/><w:sz w:val="20"/><w:szCs w:val="20"/><w:lang w:val="en-US"/></w:rPr><w:t>shared</w:t></w:r><w:r><w:rPr><w:rFonts w:ascii="Courier New" w:cs="Courier New" w:hAnsi="Courier New"/><w:color w:val="000000"/><w:sz w:val="20"/><w:szCs w:val="20"/><w:lang w:val="en-US"/></w:rPr><w:t>=</w:t></w:r><w:r><w:rPr><w:rFonts w:ascii="Courier New" w:cs="Courier New" w:hAnsi="Courier New"/><w:i/><w:iCs/><w:color w:val="2A00FF"/><w:sz w:val="20"/><w:szCs w:val="20"/><w:lang w:val="en-US"/></w:rPr><w:t>&quot;false&quot;</w:t></w:r><w:r><w:rPr><w:rFonts w:ascii="Courier New" w:cs="Courier New" w:hAnsi="Courier New"/><w:sz w:val="20"/><w:szCs w:val="20"/><w:lang w:val="en-US"/></w:rPr><w:t xml:space="preserve"> </w:t></w:r><w:r><w:rPr><w:rFonts w:ascii="Courier New" w:cs="Courier New" w:hAnsi="Courier New"/><w:color w:val="7F007F"/><w:sz w:val="20"/><w:szCs w:val="20"/><w:lang w:val="en-US"/></w:rPr><w:t>interfaces</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&quot;apam.test….&quot; </w:t></w:r><w:r><w:rPr><w:rFonts w:ascii="Courier New" w:cs="Courier New" w:hAnsi="Courier New"/><w:sz w:val="20"/><w:szCs w:val="20"/><w:lang w:val="en-US"/></w:rPr><w:tab/></w:r><w:r><w:rPr><w:rFonts w:ascii="Courier New" w:cs="Courier New" w:hAnsi="Courier New"/><w:color w:val="008080"/><w:sz w:val="20"/><w:szCs w:val="20"/><w:lang w:val="en-US"/></w:rPr><w:t>&gt;</w:t></w:r></w:p><w:p><w:pPr><w:pStyle w:val="style0"/></w:pPr><w:r><w:rPr><w:lang w:val="en-US"/></w:rPr></w:r></w:p><w:p><w:pPr><w:pStyle w:val="style0"/></w:pPr><w:r><w:rPr><w:lang w:val="en-US"/></w:rPr><w:t>For user convenience, these properties, as well as some final properties, are generated as domain specific attributes. It allows users to use these attributes in filters.</w:t></w:r></w:p><w:p><w:pPr><w:pStyle w:val="style0"/></w:pPr><w:r><w:rPr><w:b/><w:lang w:val="en-US"/></w:rPr></w:r></w:p><w:p><w:pPr><w:pStyle w:val="style0"/></w:pPr><w:r><w:rPr><w:b/><w:lang w:val="en-US"/></w:rPr><w:t xml:space="preserve">Callback method </w:t></w:r></w:p><w:p><w:pPr><w:pStyle w:val="style0"/></w:pPr><w:r><w:rPr><w:lang w:val="en-US"/></w:rPr><w:t>Callback methods are called at initialization and/or disappear of the component. They can be declared in the specification or in the implementation as follow:</w:t></w:r></w:p><w:p><w:pPr><w:pStyle w:val="style0"/></w:pPr><w:r><w:rPr><w:b/><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specification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&quot;S1&quot;</w:t></w:r><w:r><w:rPr><w:rFonts w:ascii="Courier New" w:cs="Courier New" w:hAnsi="Courier New"/><w:sz w:val="20"/><w:szCs w:val="20"/><w:lang w:val="en-US"/></w:rPr><w:t xml:space="preserve"> </w:t></w:r><w:r><w:rPr><w:rFonts w:ascii="Courier New" w:cs="Courier New" w:hAnsi="Courier New"/><w:color w:val="7F007F"/><w:sz w:val="20"/><w:szCs w:val="20"/><w:lang w:val="en-US"/></w:rPr><w:t>interfaces</w:t></w:r><w:r><w:rPr><w:rFonts w:ascii="Courier New" w:cs="Courier New" w:hAnsi="Courier New"/><w:color w:val="000000"/><w:sz w:val="20"/><w:szCs w:val="20"/><w:lang w:val="en-US"/></w:rPr><w:t>=</w:t></w:r><w:r><w:rPr><w:rFonts w:ascii="Courier New" w:cs="Courier New" w:hAnsi="Courier New"/><w:i/><w:iCs/><w:color w:val="2A00FF"/><w:sz w:val="20"/><w:szCs w:val="20"/><w:lang w:val="en-US"/></w:rPr><w:t>&quot;…&quot;</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 xml:space="preserve">   </w:t></w:r><w:r><w:rPr><w:rFonts w:ascii="Courier New" w:cs="Courier New" w:hAnsi="Courier New"/><w:color w:val="008080"/><w:sz w:val="20"/><w:szCs w:val="20"/><w:lang w:val="en-US"/></w:rPr><w:t xml:space="preserve">&lt;callback </w:t></w:r><w:r><w:rPr><w:rFonts w:ascii="Courier New" w:cs="Courier New" w:hAnsi="Courier New"/><w:color w:val="7F007F"/><w:sz w:val="20"/><w:szCs w:val="20"/><w:lang w:val="en-US"/></w:rPr><w:t>onInit</w:t></w:r><w:r><w:rPr><w:rFonts w:ascii="Courier New" w:cs="Courier New" w:hAnsi="Courier New"/><w:color w:val="000000"/><w:sz w:val="20"/><w:szCs w:val="20"/><w:lang w:val="en-US"/></w:rPr><w:t>=</w:t></w:r><w:r><w:rPr><w:rFonts w:ascii="Courier New" w:cs="Courier New" w:hAnsi="Courier New"/><w:i/><w:iCs/><w:color w:val="2A00FF"/><w:sz w:val="20"/><w:szCs w:val="20"/><w:lang w:val="en-US"/></w:rPr><w:t>&quot;start&quot;</w:t></w:r><w:r><w:rPr><w:rFonts w:ascii="Courier New" w:cs="Courier New" w:hAnsi="Courier New"/><w:sz w:val="20"/><w:szCs w:val="20"/><w:lang w:val="en-US"/></w:rPr><w:t xml:space="preserve"> </w:t></w:r><w:r><w:rPr><w:rFonts w:ascii="Courier New" w:cs="Courier New" w:hAnsi="Courier New"/><w:color w:val="7F007F"/><w:sz w:val="20"/><w:szCs w:val="20"/><w:lang w:val="en-US"/></w:rPr><w:t>onRemoved</w:t></w:r><w:r><w:rPr><w:rFonts w:ascii="Courier New" w:cs="Courier New" w:hAnsi="Courier New"/><w:color w:val="000000"/><w:sz w:val="20"/><w:szCs w:val="20"/><w:lang w:val="en-US"/></w:rPr><w:t>=</w:t></w:r><w:r><w:rPr><w:rFonts w:ascii="Courier New" w:cs="Courier New" w:hAnsi="Courier New"/><w:i/><w:iCs/><w:color w:val="2A00FF"/><w:sz w:val="20"/><w:szCs w:val="20"/><w:lang w:val="en-US"/></w:rPr><w:t>&quot;stop&quot;</w:t></w:r><w:r><w:rPr><w:rFonts w:ascii="Courier New" w:cs="Courier New" w:hAnsi="Courier New"/><w:sz w:val="20"/><w:szCs w:val="20"/><w:lang w:val="en-US"/></w:rPr><w:t xml:space="preserve"> </w:t></w:r><w:r><w:rPr><w:rFonts w:ascii="Courier New" w:cs="Courier New" w:hAnsi="Courier New"/><w:color w:val="008080"/><w:sz w:val="20"/><w:szCs w:val="20"/><w:lang w:val="en-US"/></w:rPr><w:t>/&gt;</w:t></w:r><w:r><w:rPr><w:rFonts w:ascii="Courier New" w:cs="Courier New" w:hAnsi="Courier New"/><w:sz w:val="20"/><w:szCs w:val="20"/><w:lang w:val="en-US"/></w:rPr><w:t xml:space="preserve"> </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specification&gt;</w:t></w:r></w:p><w:p><w:pPr><w:pStyle w:val="style0"/></w:pPr><w:r><w:rPr><w:rFonts w:ascii="Courier New" w:cs="Courier New" w:hAnsi="Courier New"/><w:sz w:val="20"/><w:szCs w:val="20"/><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implementation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&quot;S1Impl&quot; </w:t></w:r><w:r><w:rPr><w:rFonts w:ascii="Courier New" w:cs="Courier New" w:hAnsi="Courier New"/><w:color w:val="7F007F"/><w:sz w:val="20"/><w:szCs w:val="20"/><w:lang w:val="en-US"/></w:rPr><w:t>classname</w:t></w:r><w:r><w:rPr><w:rFonts w:ascii="Courier New" w:cs="Courier New" w:hAnsi="Courier New"/><w:color w:val="000000"/><w:sz w:val="20"/><w:szCs w:val="20"/><w:lang w:val="en-US"/></w:rPr><w:t>=</w:t></w:r><w:r><w:rPr><w:rFonts w:ascii="Courier New" w:cs="Courier New" w:hAnsi="Courier New"/><w:i/><w:iCs/><w:color w:val="2A00FF"/><w:sz w:val="20"/><w:szCs w:val="20"/><w:lang w:val="en-US"/></w:rPr><w:t>&quot;XY.java&quot;</w:t></w:r><w:r><w:rPr><w:rFonts w:ascii="Courier New" w:cs="Courier New" w:hAnsi="Courier New"/><w:sz w:val="20"/><w:szCs w:val="20"/><w:lang w:val="en-US"/></w:rPr><w:t xml:space="preserve">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&quot;S1&quot; </w:t></w:r></w:p><w:p><w:pPr><w:pStyle w:val="style0"/><w:ind w:firstLine="708" w:left="708" w:right="0"/></w:pPr><w:r><w:rPr><w:rFonts w:ascii="Courier New" w:cs="Courier New" w:hAnsi="Courier New"/><w:color w:val="7F007F"/><w:sz w:val="20"/><w:szCs w:val="20"/><w:lang w:val="en-US"/></w:rPr><w:t>shared</w:t></w:r><w:r><w:rPr><w:rFonts w:ascii="Courier New" w:cs="Courier New" w:hAnsi="Courier New"/><w:color w:val="000000"/><w:sz w:val="20"/><w:szCs w:val="20"/><w:lang w:val="en-US"/></w:rPr><w:t>=</w:t></w:r><w:r><w:rPr><w:rFonts w:ascii="Courier New" w:cs="Courier New" w:hAnsi="Courier New"/><w:i/><w:iCs/><w:color w:val="2A00FF"/><w:sz w:val="20"/><w:szCs w:val="20"/><w:lang w:val="en-US"/></w:rPr><w:t>&quot;false&quot;</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 xml:space="preserve">   </w:t></w:r><w:r><w:rPr><w:rFonts w:ascii="Courier New" w:cs="Courier New" w:hAnsi="Courier New"/><w:color w:val="008080"/><w:sz w:val="20"/><w:szCs w:val="20"/><w:lang w:val="en-US"/></w:rPr><w:t xml:space="preserve">&lt;callback </w:t></w:r><w:r><w:rPr><w:rFonts w:ascii="Courier New" w:cs="Courier New" w:hAnsi="Courier New"/><w:color w:val="7F007F"/><w:sz w:val="20"/><w:szCs w:val="20"/><w:lang w:val="en-US"/></w:rPr><w:t>onInit</w:t></w:r><w:r><w:rPr><w:rFonts w:ascii="Courier New" w:cs="Courier New" w:hAnsi="Courier New"/><w:color w:val="000000"/><w:sz w:val="20"/><w:szCs w:val="20"/><w:lang w:val="en-US"/></w:rPr><w:t>=</w:t></w:r><w:r><w:rPr><w:rFonts w:ascii="Courier New" w:cs="Courier New" w:hAnsi="Courier New"/><w:i/><w:iCs/><w:color w:val="2A00FF"/><w:sz w:val="20"/><w:szCs w:val="20"/><w:lang w:val="en-US"/></w:rPr><w:t>&quot;start&quot;</w:t></w:r><w:r><w:rPr><w:rFonts w:ascii="Courier New" w:cs="Courier New" w:hAnsi="Courier New"/><w:sz w:val="20"/><w:szCs w:val="20"/><w:lang w:val="en-US"/></w:rPr><w:t xml:space="preserve"> </w:t></w:r><w:r><w:rPr><w:rFonts w:ascii="Courier New" w:cs="Courier New" w:hAnsi="Courier New"/><w:color w:val="7F007F"/><w:sz w:val="20"/><w:szCs w:val="20"/><w:lang w:val="en-US"/></w:rPr><w:t>onRemoved</w:t></w:r><w:r><w:rPr><w:rFonts w:ascii="Courier New" w:cs="Courier New" w:hAnsi="Courier New"/><w:color w:val="000000"/><w:sz w:val="20"/><w:szCs w:val="20"/><w:lang w:val="en-US"/></w:rPr><w:t>=</w:t></w:r><w:r><w:rPr><w:rFonts w:ascii="Courier New" w:cs="Courier New" w:hAnsi="Courier New"/><w:i/><w:iCs/><w:color w:val="2A00FF"/><w:sz w:val="20"/><w:szCs w:val="20"/><w:lang w:val="en-US"/></w:rPr><w:t>&quot;stop&quot;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implementation&gt;</w:t></w:r></w:p><w:p><w:pPr><w:pStyle w:val="style0"/></w:pPr><w:r><w:rPr><w:lang w:val="en-US"/></w:rPr></w:r></w:p><w:p><w:pPr><w:pStyle w:val="style0"/></w:pPr><w:r><w:rPr><w:lang w:val="en-US"/></w:rPr><w:t xml:space="preserve">The Java program must contain methods </w:t></w:r><w:r><w:rPr><w:rFonts w:ascii="Courier New" w:cs="Courier New" w:hAnsi="Courier New"/><w:color w:val="000000"/><w:sz w:val="20"/><w:szCs w:val="20"/><w:lang w:val="en-US"/></w:rPr><w:t>start</w:t></w:r><w:r><w:rPr><w:lang w:val="en-US"/></w:rPr><w:t xml:space="preserve"> and </w:t></w:r><w:r><w:rPr><w:rFonts w:ascii="Courier New" w:cs="Courier New" w:hAnsi="Courier New"/><w:color w:val="000000"/><w:sz w:val="20"/><w:szCs w:val="20"/><w:lang w:val="en-US"/></w:rPr><w:t>stop</w:t></w:r><w:r><w:rPr><w:lang w:val="en-US"/></w:rPr><w:t xml:space="preserve"> (names are fully arbitrary):</w:t></w:r></w:p><w:p><w:pPr><w:pStyle w:val="style0"/></w:pPr><w:r><w:rPr><w:rFonts w:ascii="Courier New" w:cs="Courier New" w:hAnsi="Courier New"/><w:color w:val="000000"/><w:sz w:val="20"/><w:szCs w:val="20"/><w:lang w:val="en-US"/></w:rPr></w:r></w:p><w:p><w:pPr><w:pStyle w:val="style0"/></w:pPr><w:r><w:rPr><w:rFonts w:ascii="Courier New" w:cs="Courier New" w:hAnsi="Courier New"/><w:color w:val="000000"/><w:sz w:val="20"/><w:szCs w:val="20"/><w:lang w:val="en-US"/></w:rPr><w:tab/><w:t xml:space="preserve">    </w:t></w:r><w:r><w:rPr><w:rFonts w:ascii="Courier New" w:cs="Courier New" w:hAnsi="Courier New"/><w:b/><w:bCs/><w:color w:val="7F0055"/><w:sz w:val="20"/><w:szCs w:val="20"/><w:lang w:val="en-US"/></w:rPr><w:t>public</w:t></w:r><w:r><w:rPr><w:rFonts w:ascii="Courier New" w:cs="Courier New" w:hAnsi="Courier New"/><w:color w:val="000000"/><w:sz w:val="20"/><w:szCs w:val="20"/><w:lang w:val="en-US"/></w:rPr><w:t xml:space="preserve"> </w:t></w:r><w:r><w:rPr><w:rFonts w:ascii="Courier New" w:cs="Courier New" w:hAnsi="Courier New"/><w:b/><w:bCs/><w:color w:val="7F0055"/><w:sz w:val="20"/><w:szCs w:val="20"/><w:lang w:val="en-US"/></w:rPr><w:t>void</w:t></w:r><w:r><w:rPr><w:rFonts w:ascii="Courier New" w:cs="Courier New" w:hAnsi="Courier New"/><w:color w:val="000000"/><w:sz w:val="20"/><w:szCs w:val="20"/><w:lang w:val="en-US"/></w:rPr><w:t xml:space="preserve"> start () { }</w:t></w:r></w:p><w:p><w:pPr><w:pStyle w:val="style0"/></w:pPr><w:r><w:rPr><w:rFonts w:ascii="Courier New" w:cs="Courier New" w:hAnsi="Courier New"/><w:color w:val="000000"/><w:sz w:val="20"/><w:szCs w:val="20"/><w:lang w:val="en-US"/></w:rPr><w:t>or</w:t><w:tab/><w:t xml:space="preserve">    </w:t></w:r><w:r><w:rPr><w:rFonts w:ascii="Courier New" w:cs="Courier New" w:hAnsi="Courier New"/><w:b/><w:bCs/><w:color w:val="7F0055"/><w:sz w:val="20"/><w:szCs w:val="20"/><w:lang w:val="en-US"/></w:rPr><w:t>public</w:t></w:r><w:r><w:rPr><w:rFonts w:ascii="Courier New" w:cs="Courier New" w:hAnsi="Courier New"/><w:color w:val="000000"/><w:sz w:val="20"/><w:szCs w:val="20"/><w:lang w:val="en-US"/></w:rPr><w:t xml:space="preserve"> </w:t></w:r><w:r><w:rPr><w:rFonts w:ascii="Courier New" w:cs="Courier New" w:hAnsi="Courier New"/><w:b/><w:bCs/><w:color w:val="7F0055"/><w:sz w:val="20"/><w:szCs w:val="20"/><w:lang w:val="en-US"/></w:rPr><w:t>void</w:t></w:r><w:r><w:rPr><w:rFonts w:ascii="Courier New" w:cs="Courier New" w:hAnsi="Courier New"/><w:color w:val="000000"/><w:sz w:val="20"/><w:szCs w:val="20"/><w:lang w:val="en-US"/></w:rPr><w:t xml:space="preserve"> start (Instance inst) { }</w:t></w:r></w:p><w:p><w:pPr><w:pStyle w:val="style0"/></w:pPr><w:r><w:rPr><w:rFonts w:ascii="Courier New" w:cs="Courier New" w:hAnsi="Courier New"/><w:color w:val="000000"/><w:sz w:val="20"/><w:szCs w:val="20"/><w:lang w:val="en-US"/></w:rPr><w:tab/><w:t xml:space="preserve">    </w:t></w:r><w:r><w:rPr><w:rFonts w:ascii="Courier New" w:cs="Courier New" w:hAnsi="Courier New"/><w:b/><w:bCs/><w:color w:val="7F0055"/><w:sz w:val="20"/><w:szCs w:val="20"/><w:lang w:val="en-US"/></w:rPr><w:t>public</w:t></w:r><w:r><w:rPr><w:rFonts w:ascii="Courier New" w:cs="Courier New" w:hAnsi="Courier New"/><w:color w:val="000000"/><w:sz w:val="20"/><w:szCs w:val="20"/><w:lang w:val="en-US"/></w:rPr><w:t xml:space="preserve"> </w:t></w:r><w:r><w:rPr><w:rFonts w:ascii="Courier New" w:cs="Courier New" w:hAnsi="Courier New"/><w:b/><w:bCs/><w:color w:val="7F0055"/><w:sz w:val="20"/><w:szCs w:val="20"/><w:lang w:val="en-US"/></w:rPr><w:t>void</w:t></w:r><w:r><w:rPr><w:rFonts w:ascii="Courier New" w:cs="Courier New" w:hAnsi="Courier New"/><w:color w:val="000000"/><w:sz w:val="20"/><w:szCs w:val="20"/><w:lang w:val="en-US"/></w:rPr><w:t xml:space="preserve"> stop () {}</w:t></w:r></w:p><w:p><w:pPr><w:pStyle w:val="style0"/></w:pPr><w:r><w:rPr><w:lang w:val="en-US"/></w:rPr></w:r></w:p><w:p><w:pPr><w:pStyle w:val="style0"/></w:pPr><w:r><w:rPr><w:lang w:val="en-US"/></w:rPr><w:t>The start method can have, as parameter, the actual Apam instance (</w:t></w:r><w:r><w:rPr><w:rFonts w:ascii="Courier New" w:cs="Courier New" w:hAnsi="Courier New"/><w:color w:val="000000"/><w:sz w:val="20"/><w:szCs w:val="20"/><w:lang w:val="en-US"/></w:rPr><w:t>this == inst.getServiceObject()</w:t></w:r><w:r><w:rPr><w:lang w:val="en-US"/></w:rPr><w:t>).</w:t></w:r></w:p><w:p><w:pPr><w:pStyle w:val="style0"/></w:pPr><w:r><w:rPr><w:lang w:val="en-US"/></w:rPr></w:r></w:p><w:p><w:pPr><w:pStyle w:val="style0"/></w:pPr><w:r><w:rPr><w:b/><w:sz w:val="32"/><w:lang w:val="en-US"/></w:rPr><w:t>Compilation and OBR repositories</w:t></w:r></w:p><w:p><w:pPr><w:pStyle w:val="style0"/></w:pPr><w:r><w:rPr><w:lang w:val="en-US"/></w:rPr></w:r></w:p><w:p><w:pPr><w:pStyle w:val="style0"/></w:pPr><w:r><w:rPr><w:lang w:val="en-US"/></w:rPr><w:t>Any component definition can make references to other components (provided resources, dependencies, property definitions and so on). In order to compile a component, the definition of these other Apam components must made available to be read. Apam does its best to synchronize the Maven and the Obr repositories when compiling. By default, these definitions will be searched in the default Maven repository which is supposed to contain the OBR repository (i.e. the “repository.xml” file). If using the maven plugins in the usual way, there is nothing to indicate to Apam.</w:t></w:r></w:p><w:p><w:pPr><w:pStyle w:val="style0"/></w:pPr><w:r><w:rPr><w:lang w:val="en-US"/></w:rPr></w:r></w:p><w:p><w:pPr><w:pStyle w:val="style0"/></w:pPr><w:r><w:rPr><w:lang w:val="en-US"/></w:rPr><w:t xml:space="preserve">For advanced users, if you indicate in your component .pom different Maven repositories in which your bundle will be deployed, and different OBR repositories in directories different from the Maven directories, you must also provide the information to Apam. </w:t></w:r></w:p><w:p><w:pPr><w:pStyle w:val="style0"/></w:pPr><w:r><w:rPr><w:lang w:val="en-US"/></w:rPr><w:t xml:space="preserve">The Obr repository can be set for in the component .pom, in the “maven-bundle-plugin” using the </w:t></w:r><w:r><w:rPr><w:rFonts w:ascii="Courier New" w:cs="Courier New" w:hAnsi="Courier New"/><w:color w:val="008080"/><w:sz w:val="20"/><w:szCs w:val="20"/><w:lang w:val="en-US"/></w:rPr><w:t>&lt;</w:t></w:r><w:r><w:rPr><w:rFonts w:ascii="Courier New" w:cs="Courier New" w:hAnsi="Courier New"/><w:color w:val="3F7F7F"/><w:sz w:val="20"/><w:szCs w:val="20"/><w:lang w:val="en-US"/></w:rPr><w:t>obrRepository</w:t></w:r><w:r><w:rPr><w:rFonts w:ascii="Courier New" w:cs="Courier New" w:hAnsi="Courier New"/><w:color w:val="008080"/><w:sz w:val="20"/><w:szCs w:val="20"/><w:lang w:val="en-US"/></w:rPr><w:t>&gt;</w:t></w:r><w:r><w:rPr><w:lang w:val="en-US"/></w:rPr><w:t xml:space="preserve"> tag as follows:</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plugin</w:t></w:r><w:r><w:rPr><w:rFonts w:ascii="Courier New" w:cs="Courier New" w:hAnsi="Courier New"/><w:color w:val="008080"/><w:sz w:val="20"/><w:szCs w:val="20"/><w:lang w:val="en-US"/></w:rPr><w:t>&gt;</w:t></w:r></w:p><w:p><w:pPr><w:pStyle w:val="style0"/><w:ind w:firstLine="708" w:left="0" w:right="0"/></w:pPr><w:r><w:rPr><w:rFonts w:ascii="Courier New" w:cs="Courier New" w:hAnsi="Courier New"/><w:color w:val="008080"/><w:sz w:val="20"/><w:szCs w:val="20"/><w:lang w:val="en-US"/></w:rPr><w:t>&lt;</w:t></w:r><w:r><w:rPr><w:rFonts w:ascii="Courier New" w:cs="Courier New" w:hAnsi="Courier New"/><w:color w:val="3F7F7F"/><w:sz w:val="20"/><w:szCs w:val="20"/><w:lang w:val="en-US"/></w:rPr><w:t>groupId</w:t></w:r><w:r><w:rPr><w:rFonts w:ascii="Courier New" w:cs="Courier New" w:hAnsi="Courier New"/><w:color w:val="008080"/><w:sz w:val="20"/><w:szCs w:val="20"/><w:lang w:val="en-US"/></w:rPr><w:t>&gt;</w:t></w:r><w:r><w:rPr><w:rFonts w:ascii="Courier New" w:cs="Courier New" w:hAnsi="Courier New"/><w:color w:val="000000"/><w:sz w:val="20"/><w:szCs w:val="20"/><w:lang w:val="en-US"/></w:rPr><w:t>org.apache.felix</w:t></w:r><w:r><w:rPr><w:rFonts w:ascii="Courier New" w:cs="Courier New" w:hAnsi="Courier New"/><w:color w:val="008080"/><w:sz w:val="20"/><w:szCs w:val="20"/><w:lang w:val="en-US"/></w:rPr><w:t>&lt;/</w:t></w:r><w:r><w:rPr><w:rFonts w:ascii="Courier New" w:cs="Courier New" w:hAnsi="Courier New"/><w:color w:val="3F7F7F"/><w:sz w:val="20"/><w:szCs w:val="20"/><w:lang w:val="en-US"/></w:rPr><w:t>groupId</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artifactId</w:t></w:r><w:r><w:rPr><w:rFonts w:ascii="Courier New" w:cs="Courier New" w:hAnsi="Courier New"/><w:color w:val="008080"/><w:sz w:val="20"/><w:szCs w:val="20"/><w:lang w:val="en-US"/></w:rPr><w:t>&gt;</w:t></w:r><w:r><w:rPr><w:rFonts w:ascii="Courier New" w:cs="Courier New" w:hAnsi="Courier New"/><w:color w:val="000000"/><w:sz w:val="20"/><w:szCs w:val="20"/><w:u w:val="single"/><w:lang w:val="en-US"/></w:rPr><w:t>maven</w:t></w:r><w:r><w:rPr><w:rFonts w:ascii="Courier New" w:cs="Courier New" w:hAnsi="Courier New"/><w:color w:val="000000"/><w:sz w:val="20"/><w:szCs w:val="20"/><w:lang w:val="en-US"/></w:rPr><w:t>-bundle-</w:t></w:r><w:r><w:rPr><w:rFonts w:ascii="Courier New" w:cs="Courier New" w:hAnsi="Courier New"/><w:color w:val="000000"/><w:sz w:val="20"/><w:szCs w:val="20"/><w:u w:val="single"/><w:lang w:val="en-US"/></w:rPr><w:t>plugin</w:t></w:r><w:r><w:rPr><w:rFonts w:ascii="Courier New" w:cs="Courier New" w:hAnsi="Courier New"/><w:color w:val="008080"/><w:sz w:val="20"/><w:szCs w:val="20"/><w:lang w:val="en-US"/></w:rPr><w:t>&lt;/</w:t></w:r><w:r><w:rPr><w:rFonts w:ascii="Courier New" w:cs="Courier New" w:hAnsi="Courier New"/><w:color w:val="3F7F7F"/><w:sz w:val="20"/><w:szCs w:val="20"/><w:lang w:val="en-US"/></w:rPr><w:t>artifactId</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configuration</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obrRepository</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tab/><w:t>file:/…/apamRepo.xml</w:t></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obrRepository</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configuration</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plugin</w:t></w:r><w:r><w:rPr><w:rFonts w:ascii="Courier New" w:cs="Courier New" w:hAnsi="Courier New"/><w:color w:val="008080"/><w:sz w:val="20"/><w:szCs w:val="20"/><w:lang w:val="en-US"/></w:rPr><w:t>&gt;</w:t></w:r></w:p><w:p><w:pPr><w:pStyle w:val="style0"/></w:pPr><w:r><w:rPr><w:lang w:val="en-US"/></w:rPr></w:r></w:p><w:p><w:pPr><w:pStyle w:val="style0"/></w:pPr><w:r><w:rPr><w:lang w:val="en-US"/></w:rPr><w:t xml:space="preserve">Apam will use the same repository, nothing more is needed if all the components are in this repository. However, if more than one repository are needed, you should use the </w:t></w:r><w:r><w:rPr><w:rFonts w:ascii="Courier New" w:cs="Courier New" w:hAnsi="Courier New"/><w:color w:val="008080"/><w:sz w:val="20"/><w:szCs w:val="20"/><w:lang w:val="en-US"/></w:rPr><w:t>&lt;</w:t></w:r><w:r><w:rPr><w:rFonts w:ascii="Courier New" w:cs="Courier New" w:hAnsi="Courier New"/><w:color w:val="3F7F7F"/><w:sz w:val="20"/><w:szCs w:val="20"/><w:lang w:val="en-US"/></w:rPr><w:t>dependencyObrList</w:t></w:r><w:r><w:rPr><w:rFonts w:ascii="Courier New" w:cs="Courier New" w:hAnsi="Courier New"/><w:color w:val="008080"/><w:sz w:val="20"/><w:szCs w:val="20"/><w:lang w:val="en-US"/></w:rPr><w:t>&gt;</w:t></w:r><w:r><w:rPr><w:lang w:val="en-US"/></w:rPr><w:t xml:space="preserve"> tag in the  “</w:t></w:r><w:r><w:rPr><w:rFonts w:ascii="Courier New" w:cs="Courier New" w:hAnsi="Courier New"/><w:color w:val="000000"/><w:sz w:val="20"/><w:szCs w:val="20"/><w:lang w:val="en-US"/></w:rPr><w:t>ApamMavenPlugin</w:t></w:r><w:r><w:rPr><w:lang w:val="en-US"/></w:rPr><w:t xml:space="preserve"> “ as follows:</w:t></w:r></w:p><w:p><w:pPr><w:pStyle w:val="style0"/></w:pPr><w:r><w:rPr><w:lang w:val="en-US"/></w:rPr></w:r></w:p><w:p><w:pPr><w:pStyle w:val="style0"/></w:pPr><w:r><w:rPr><w:lang w:val="en-US"/></w:rPr></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plugin</w:t></w:r><w:r><w:rPr><w:rFonts w:ascii="Courier New" w:cs="Courier New" w:hAnsi="Courier New"/><w:color w:val="008080"/><w:sz w:val="20"/><w:szCs w:val="20"/><w:lang w:val="en-US"/></w:rPr><w:t>&gt;</w:t></w:r></w:p><w:p><w:pPr><w:pStyle w:val="style0"/><w:ind w:hanging="0" w:left="708" w:right="0"/></w:pPr><w:r><w:rPr><w:rFonts w:ascii="Courier New" w:cs="Courier New" w:hAnsi="Courier New"/><w:color w:val="008080"/><w:sz w:val="20"/><w:szCs w:val="20"/><w:lang w:val="en-US"/></w:rPr><w:t>&lt;</w:t></w:r><w:r><w:rPr><w:rFonts w:ascii="Courier New" w:cs="Courier New" w:hAnsi="Courier New"/><w:color w:val="3F7F7F"/><w:sz w:val="20"/><w:szCs w:val="20"/><w:lang w:val="en-US"/></w:rPr><w:t>groupId</w:t></w:r><w:r><w:rPr><w:rFonts w:ascii="Courier New" w:cs="Courier New" w:hAnsi="Courier New"/><w:color w:val="008080"/><w:sz w:val="20"/><w:szCs w:val="20"/><w:lang w:val="en-US"/></w:rPr><w:t>&gt;</w:t></w:r><w:r><w:rPr><w:rFonts w:ascii="Courier New" w:cs="Courier New" w:hAnsi="Courier New"/><w:color w:val="000000"/><w:sz w:val="20"/><w:szCs w:val="20"/><w:lang w:val="en-US"/></w:rPr><w:t>fr.imag.adele.apam</w:t></w:r><w:r><w:rPr><w:rFonts w:ascii="Courier New" w:cs="Courier New" w:hAnsi="Courier New"/><w:color w:val="008080"/><w:sz w:val="20"/><w:szCs w:val="20"/><w:lang w:val="en-US"/></w:rPr><w:t>&lt;/</w:t></w:r><w:r><w:rPr><w:rFonts w:ascii="Courier New" w:cs="Courier New" w:hAnsi="Courier New"/><w:color w:val="3F7F7F"/><w:sz w:val="20"/><w:szCs w:val="20"/><w:lang w:val="en-US"/></w:rPr><w:t>groupId</w:t></w:r><w:r><w:rPr><w:rFonts w:ascii="Courier New" w:cs="Courier New" w:hAnsi="Courier New"/><w:color w:val="008080"/><w:sz w:val="20"/><w:szCs w:val="20"/><w:lang w:val="en-US"/></w:rPr><w:t>&gt;</w:t></w:r></w:p><w:p><w:pPr><w:pStyle w:val="style0"/><w:ind w:hanging="0" w:left="708" w:right="0"/></w:pPr><w:r><w:rPr><w:rFonts w:ascii="Courier New" w:cs="Courier New" w:hAnsi="Courier New"/><w:color w:val="008080"/><w:sz w:val="20"/><w:szCs w:val="20"/><w:lang w:val="en-US"/></w:rPr><w:t>&lt;</w:t></w:r><w:r><w:rPr><w:rFonts w:ascii="Courier New" w:cs="Courier New" w:hAnsi="Courier New"/><w:color w:val="3F7F7F"/><w:sz w:val="20"/><w:szCs w:val="20"/><w:lang w:val="en-US"/></w:rPr><w:t>artifactId</w:t></w:r><w:r><w:rPr><w:rFonts w:ascii="Courier New" w:cs="Courier New" w:hAnsi="Courier New"/><w:color w:val="008080"/><w:sz w:val="20"/><w:szCs w:val="20"/><w:lang w:val="en-US"/></w:rPr><w:t>&gt;</w:t></w:r><w:r><w:rPr><w:rFonts w:ascii="Courier New" w:cs="Courier New" w:hAnsi="Courier New"/><w:color w:val="000000"/><w:sz w:val="20"/><w:szCs w:val="20"/><w:lang w:val="en-US"/></w:rPr><w:t>ApamMavenPlugin</w:t></w:r><w:r><w:rPr><w:rFonts w:ascii="Courier New" w:cs="Courier New" w:hAnsi="Courier New"/><w:color w:val="008080"/><w:sz w:val="20"/><w:szCs w:val="20"/><w:lang w:val="en-US"/></w:rPr><w:t>&lt;/</w:t></w:r><w:r><w:rPr><w:rFonts w:ascii="Courier New" w:cs="Courier New" w:hAnsi="Courier New"/><w:color w:val="3F7F7F"/><w:sz w:val="20"/><w:szCs w:val="20"/><w:lang w:val="en-US"/></w:rPr><w:t>artifactId</w:t></w:r><w:r><w:rPr><w:rFonts w:ascii="Courier New" w:cs="Courier New" w:hAnsi="Courier New"/><w:color w:val="008080"/><w:sz w:val="20"/><w:szCs w:val="20"/><w:lang w:val="en-US"/></w:rPr><w:t>&gt;</w:t></w:r></w:p><w:p><w:pPr><w:pStyle w:val="style0"/><w:ind w:firstLine="708" w:left="708" w:right="0"/></w:pPr><w:r><w:rPr><w:rFonts w:ascii="Courier New" w:cs="Courier New" w:hAnsi="Courier New"/><w:color w:val="008080"/><w:sz w:val="20"/><w:szCs w:val="20"/><w:lang w:val="en-US"/></w:rPr><w:t>&lt;</w:t></w:r><w:r><w:rPr><w:rFonts w:ascii="Courier New" w:cs="Courier New" w:hAnsi="Courier New"/><w:color w:val="3F7F7F"/><w:sz w:val="20"/><w:szCs w:val="20"/><w:lang w:val="en-US"/></w:rPr><w:t>configuration</w:t></w:r><w:r><w:rPr><w:rFonts w:ascii="Courier New" w:cs="Courier New" w:hAnsi="Courier New"/><w:color w:val="008080"/><w:sz w:val="20"/><w:szCs w:val="20"/><w:lang w:val="en-US"/></w:rPr><w:t>&gt;</w:t></w:r><w:r><w:rPr><w:rFonts w:ascii="Courier New" w:cs="Courier New" w:hAnsi="Courier New"/><w:color w:val="000000"/><w:sz w:val="20"/><w:szCs w:val="20"/><w:lang w:val="en-US"/></w:rPr><w:tab/><w:tab/><w:tab/><w:tab/><w:tab/><w:tab/><w:tab/><w:tab/><w:tab/><w:tab/></w:r><w:r><w:rPr><w:rFonts w:ascii="Courier New" w:cs="Courier New" w:hAnsi="Courier New"/><w:color w:val="008080"/><w:sz w:val="20"/><w:szCs w:val="20"/><w:lang w:val="en-US"/></w:rPr><w:t>&lt;noL</w:t></w:r><w:r><w:rPr><w:rFonts w:ascii="Courier New" w:cs="Courier New" w:hAnsi="Courier New"/><w:color w:val="3F7F7F"/><w:sz w:val="20"/><w:szCs w:val="20"/><w:lang w:val="en-US"/></w:rPr><w:t>ocalObr</w:t></w:r><w:r><w:rPr><w:rFonts w:ascii="Courier New" w:cs="Courier New" w:hAnsi="Courier New"/><w:color w:val="008080"/><w:sz w:val="20"/><w:szCs w:val="20"/><w:lang w:val="en-US"/></w:rPr><w:t>&gt;</w:t></w:r><w:r><w:rPr><w:rFonts w:ascii="Courier New" w:cs="Courier New" w:hAnsi="Courier New"/><w:color w:val="000000"/><w:sz w:val="20"/><w:szCs w:val="20"/><w:lang w:val="en-US"/></w:rPr><w:t>true</w:t></w:r><w:r><w:rPr><w:rFonts w:ascii="Courier New" w:cs="Courier New" w:hAnsi="Courier New"/><w:color w:val="008080"/><w:sz w:val="20"/><w:szCs w:val="20"/><w:lang w:val="en-US"/></w:rPr><w:t>&lt;/noL</w:t></w:r><w:r><w:rPr><w:rFonts w:ascii="Courier New" w:cs="Courier New" w:hAnsi="Courier New"/><w:color w:val="3F7F7F"/><w:sz w:val="20"/><w:szCs w:val="20"/><w:lang w:val="en-US"/></w:rPr><w:t>ocalObr</w:t></w:r><w:r><w:rPr><w:rFonts w:ascii="Courier New" w:cs="Courier New" w:hAnsi="Courier New"/><w:color w:val="008080"/><w:sz w:val="20"/><w:szCs w:val="20"/><w:lang w:val="en-US"/></w:rPr><w:t>&gt;</w:t></w:r></w:p><w:p><w:pPr><w:pStyle w:val="style0"/><w:ind w:hanging="0" w:left="708" w:right="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dependencyObrList</w:t></w:r><w:r><w:rPr><w:rFonts w:ascii="Courier New" w:cs="Courier New" w:hAnsi="Courier New"/><w:color w:val="008080"/><w:sz w:val="20"/><w:szCs w:val="20"/><w:lang w:val="en-US"/></w:rPr><w:t>&gt;</w:t></w:r><w:r><w:rPr><w:rFonts w:ascii="Courier New" w:cs="Courier New" w:hAnsi="Courier New"/><w:color w:val="000000"/><w:sz w:val="20"/><w:szCs w:val="20"/><w:lang w:val="en-US"/></w:rPr><w:tab/><w:tab/><w:tab/><w:tab/><w:tab/><w:tab/><w:tab/><w:tab/><w:tab/></w:r><w:r><w:rPr><w:rFonts w:ascii="Courier New" w:cs="Courier New" w:hAnsi="Courier New"/><w:color w:val="008080"/><w:sz w:val="20"/><w:szCs w:val="20"/><w:lang w:val="en-US"/></w:rPr><w:t>&lt;</w:t></w:r><w:r><w:rPr><w:rFonts w:ascii="Courier New" w:cs="Courier New" w:hAnsi="Courier New"/><w:color w:val="3F7F7F"/><w:sz w:val="20"/><w:szCs w:val="20"/><w:lang w:val="en-US"/></w:rPr><w:t>param</w:t></w:r><w:r><w:rPr><w:rFonts w:ascii="Courier New" w:cs="Courier New" w:hAnsi="Courier New"/><w:color w:val="008080"/><w:sz w:val="20"/><w:szCs w:val="20"/><w:lang w:val="en-US"/></w:rPr><w:t>&gt;</w:t></w:r><w:r><w:rPr><w:rFonts w:ascii="Courier New" w:cs="Courier New" w:hAnsi="Courier New"/><w:color w:val="000000"/><w:sz w:val="20"/><w:szCs w:val="20"/><w:lang w:val="en-US"/></w:rPr><w:t>file:/F:/</w:t></w:r><w:r><w:rPr><w:rFonts w:ascii="Courier New" w:cs="Courier New" w:hAnsi="Courier New"/><w:color w:val="000000"/><w:sz w:val="20"/><w:szCs w:val="20"/><w:u w:val="single"/><w:lang w:val="en-US"/></w:rPr><w:t>Maven</w:t></w:r><w:r><w:rPr><w:rFonts w:ascii="Courier New" w:cs="Courier New" w:hAnsi="Courier New"/><w:color w:val="000000"/><w:sz w:val="20"/><w:szCs w:val="20"/><w:lang w:val="en-US"/></w:rPr><w:t>/.m2/repository.xml</w:t></w:r><w:r><w:rPr><w:rFonts w:ascii="Courier New" w:cs="Courier New" w:hAnsi="Courier New"/><w:color w:val="008080"/><w:sz w:val="20"/><w:szCs w:val="20"/><w:lang w:val="en-US"/></w:rPr><w:t>&lt;/</w:t></w:r><w:r><w:rPr><w:rFonts w:ascii="Courier New" w:cs="Courier New" w:hAnsi="Courier New"/><w:color w:val="3F7F7F"/><w:sz w:val="20"/><w:szCs w:val="20"/><w:lang w:val="en-US"/></w:rPr><w:t>param</w:t></w:r><w:r><w:rPr><w:rFonts w:ascii="Courier New" w:cs="Courier New" w:hAnsi="Courier New"/><w:color w:val="008080"/><w:sz w:val="20"/><w:szCs w:val="20"/><w:lang w:val="en-US"/></w:rPr><w:t>&gt;</w:t></w:r></w:p><w:p><w:pPr><w:pStyle w:val="style0"/><w:ind w:hanging="0" w:left="708" w:right="0"/></w:pPr><w:r><w:rPr><w:rFonts w:ascii="Courier New" w:cs="Courier New" w:hAnsi="Courier New"/><w:color w:val="000000"/><w:sz w:val="20"/><w:szCs w:val="20"/><w:lang w:val="en-US"/></w:rPr><w:tab/><w:tab/><w:tab/></w:r><w:r><w:rPr><w:rFonts w:ascii="Courier New" w:cs="Courier New" w:hAnsi="Courier New"/><w:color w:val="008080"/><w:sz w:val="20"/><w:szCs w:val="20"/><w:lang w:val="en-US"/></w:rPr><w:t>&lt;</w:t></w:r><w:r><w:rPr><w:rFonts w:ascii="Courier New" w:cs="Courier New" w:hAnsi="Courier New"/><w:color w:val="3F7F7F"/><w:sz w:val="20"/><w:szCs w:val="20"/><w:lang w:val="en-US"/></w:rPr><w:t>param</w:t></w:r><w:r><w:rPr><w:rFonts w:ascii="Courier New" w:cs="Courier New" w:hAnsi="Courier New"/><w:color w:val="008080"/><w:sz w:val="20"/><w:szCs w:val="20"/><w:lang w:val="en-US"/></w:rPr><w:t>&gt;</w:t></w:r><w:r><w:rPr><w:rFonts w:ascii="Courier New" w:cs="Courier New" w:hAnsi="Courier New"/><w:color w:val="000000"/><w:sz w:val="20"/><w:szCs w:val="20"/><w:lang w:val="en-US"/></w:rPr><w:t>http:/…. /repository.xml</w:t></w:r><w:r><w:rPr><w:rFonts w:ascii="Courier New" w:cs="Courier New" w:hAnsi="Courier New"/><w:color w:val="008080"/><w:sz w:val="20"/><w:szCs w:val="20"/><w:lang w:val="en-US"/></w:rPr><w:t>&lt;/</w:t></w:r><w:r><w:rPr><w:rFonts w:ascii="Courier New" w:cs="Courier New" w:hAnsi="Courier New"/><w:color w:val="3F7F7F"/><w:sz w:val="20"/><w:szCs w:val="20"/><w:lang w:val="en-US"/></w:rPr><w:t>param</w:t></w:r><w:r><w:rPr><w:rFonts w:ascii="Courier New" w:cs="Courier New" w:hAnsi="Courier New"/><w:color w:val="008080"/><w:sz w:val="20"/><w:szCs w:val="20"/><w:lang w:val="en-US"/></w:rPr><w:t>&gt;</w:t></w:r></w:p><w:p><w:pPr><w:pStyle w:val="style0"/><w:ind w:hanging="0" w:left="708" w:right="0"/></w:pPr><w:r><w:rPr><w:rFonts w:ascii="Courier New" w:cs="Courier New" w:hAnsi="Courier New"/><w:color w:val="000000"/><w:sz w:val="20"/><w:szCs w:val="20"/><w:lang w:val="en-US"/></w:rPr><w:tab/><w:tab/><w:tab/></w:r><w:r><w:rPr><w:rFonts w:ascii="Courier New" w:cs="Courier New" w:hAnsi="Courier New"/><w:color w:val="008080"/><w:sz w:val="20"/><w:szCs w:val="20"/><w:lang w:val="en-US"/></w:rPr><w:t>&lt;</w:t></w:r><w:r><w:rPr><w:rFonts w:ascii="Courier New" w:cs="Courier New" w:hAnsi="Courier New"/><w:color w:val="3F7F7F"/><w:sz w:val="20"/><w:szCs w:val="20"/><w:lang w:val="en-US"/></w:rPr><w:t>param</w:t></w:r><w:r><w:rPr><w:rFonts w:ascii="Courier New" w:cs="Courier New" w:hAnsi="Courier New"/><w:color w:val="008080"/><w:sz w:val="20"/><w:szCs w:val="20"/><w:lang w:val="en-US"/></w:rPr><w:t>&gt;</w:t></w:r><w:r><w:rPr><w:rFonts w:ascii="Courier New" w:cs="Courier New" w:hAnsi="Courier New"/><w:color w:val="000000"/><w:sz w:val="20"/><w:szCs w:val="20"/><w:lang w:val="en-US"/></w:rPr><w:t>https:…</w:t></w:r><w:r><w:rPr><w:rFonts w:ascii="Courier New" w:cs="Courier New" w:hAnsi="Courier New"/><w:color w:val="008080"/><w:sz w:val="20"/><w:szCs w:val="20"/><w:lang w:val="en-US"/></w:rPr><w:t xml:space="preserve"> &lt;/</w:t></w:r><w:r><w:rPr><w:rFonts w:ascii="Courier New" w:cs="Courier New" w:hAnsi="Courier New"/><w:color w:val="3F7F7F"/><w:sz w:val="20"/><w:szCs w:val="20"/><w:lang w:val="en-US"/></w:rPr><w:t>param</w:t></w:r><w:r><w:rPr><w:rFonts w:ascii="Courier New" w:cs="Courier New" w:hAnsi="Courier New"/><w:color w:val="008080"/><w:sz w:val="20"/><w:szCs w:val="20"/><w:lang w:val="en-US"/></w:rPr><w:t>&gt;</w:t></w:r></w:p><w:p><w:pPr><w:pStyle w:val="style0"/><w:ind w:hanging="0" w:left="708" w:right="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dependencyObrList</w:t></w:r><w:r><w:rPr><w:rFonts w:ascii="Courier New" w:cs="Courier New" w:hAnsi="Courier New"/><w:color w:val="008080"/><w:sz w:val="20"/><w:szCs w:val="20"/><w:lang w:val="en-US"/></w:rPr><w:t>&gt;</w:t></w:r></w:p><w:p><w:pPr><w:pStyle w:val="style0"/><w:ind w:hanging="0" w:left="708" w:right="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configuration</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plugin</w:t></w:r><w:r><w:rPr><w:rFonts w:ascii="Courier New" w:cs="Courier New" w:hAnsi="Courier New"/><w:color w:val="008080"/><w:sz w:val="20"/><w:szCs w:val="20"/><w:lang w:val="en-US"/></w:rPr><w:t>&gt;</w:t></w:r></w:p><w:p><w:pPr><w:pStyle w:val="style0"/></w:pPr><w:r><w:rPr><w:lang w:val="en-US"/></w:rPr></w:r></w:p><w:p><w:pPr><w:pStyle w:val="style0"/></w:pPr><w:r><w:rPr><w:lang w:val="en-US"/></w:rPr><w:t xml:space="preserve">The </w:t></w:r><w:r><w:rPr><w:rFonts w:ascii="Courier New" w:cs="Courier New" w:hAnsi="Courier New"/><w:color w:val="008080"/><w:sz w:val="20"/><w:szCs w:val="20"/><w:lang w:val="en-US"/></w:rPr><w:t>&lt;no</w:t></w:r><w:r><w:rPr><w:rFonts w:ascii="Courier New" w:cs="Courier New" w:hAnsi="Courier New"/><w:color w:val="3F7F7F"/><w:sz w:val="20"/><w:szCs w:val="20"/><w:lang w:val="en-US"/></w:rPr><w:t>LocalObr</w:t></w:r><w:r><w:rPr><w:rFonts w:ascii="Courier New" w:cs="Courier New" w:hAnsi="Courier New"/><w:color w:val="008080"/><w:sz w:val="20"/><w:szCs w:val="20"/><w:lang w:val="en-US"/></w:rPr><w:t>&gt;</w:t></w:r><w:r><w:rPr><w:lang w:val="en-US"/></w:rPr><w:t xml:space="preserve"> tag indicates if the Maven local repository should be considered. By default the value is false.</w:t></w:r></w:p><w:p><w:pPr><w:pStyle w:val="style0"/></w:pPr><w:r><w:rPr><w:lang w:val="en-US"/></w:rPr></w:r></w:p><w:p><w:pPr><w:pStyle w:val="style0"/></w:pPr><w:r><w:rPr><w:lang w:val="en-US"/></w:rPr><w:t>At compilation, the Apam Maven plug-in adds in the OBR repository all the attributes initialized, the default values and the final attributes, exactly in the same way as found in Apam ASM. Therefore the filter indicated in a resolution can find the right component, in the same way, in the ASM or in the Obr repository.</w:t></w:r></w:p><w:p><w:pPr><w:pStyle w:val="style0"/></w:pPr><w:r><w:rPr><w:lang w:val="en-US"/></w:rPr><w:t>The Apam Maven plug-in also adds in the OBR repository the dependency toward the provided specification, along with the right version.</w:t></w:r></w:p><w:p><w:pPr><w:pStyle w:val="style0"/></w:pPr><w:r><w:rPr><w:lang w:val="en-US"/></w:rPr></w:r></w:p><w:p><w:pPr><w:pStyle w:val="style0"/></w:pPr><w:r><w:rPr><w:b/><w:lang w:val="en-US"/></w:rPr><w:t>Execution and OBR repositories</w:t></w:r></w:p><w:p><w:pPr><w:pStyle w:val="style0"/></w:pPr><w:r><w:rPr><w:lang w:val="en-US"/></w:rPr><w:t>At execution, Apam (more exactly managers like OBRMan), can deploy dynamically Apam components (more exactly the bundles containing these components) potentially from remote repositories. These managers receive their model each time a composite type is deployed, and should resolve the dependencies with respect to the current composite type model.</w:t></w:r></w:p><w:p><w:pPr><w:pStyle w:val="style0"/></w:pPr><w:r><w:rPr><w:lang w:val="en-US"/></w:rPr><w:t>In the special case of ObrMan, the model associated with composite type “Compo” is found in the directory “${basedir}/src/main/resources/Compo.ObrMan.cfg”.</w:t></w:r></w:p><w:p><w:pPr><w:pStyle w:val="style0"/></w:pPr><w:r><w:rPr><w:lang w:val="en-US"/></w:rPr></w:r></w:p><w:p><w:pPr><w:pStyle w:val="style0"/></w:pPr><w:r><w:rPr><w:lang w:val="en-US"/></w:rPr><w:t>That file has the following syntax:</w:t></w:r></w:p><w:p><w:pPr><w:pStyle w:val="style0"/></w:pPr><w:r><w:rPr><w:lang w:val="en-US"/></w:rPr></w:r></w:p><w:p><w:pPr><w:pStyle w:val="style0"/></w:pPr><w:r><w:rPr><w:rFonts w:ascii="Courier New" w:cs="Courier New" w:hAnsi="Courier New"/><w:color w:val="3F7F7F"/><w:sz w:val="20"/><w:szCs w:val="20"/><w:lang w:val="en-US"/></w:rPr><w:t>LocalMavenRepository = [true | false]</w:t></w:r></w:p><w:p><w:pPr><w:pStyle w:val="style0"/></w:pPr><w:r><w:rPr><w:rFonts w:ascii="Courier New" w:cs="Courier New" w:hAnsi="Courier New"/><w:color w:val="3F7F7F"/><w:sz w:val="20"/><w:szCs w:val="20"/><w:lang w:val="en-US"/></w:rPr><w:t>DefaultOSGiRepositories = [true | false]</w:t></w:r></w:p><w:p><w:pPr><w:pStyle w:val="style0"/></w:pPr><w:r><w:rPr><w:rFonts w:ascii="Courier New" w:cs="Courier New" w:hAnsi="Courier New"/><w:color w:val="3F7F7F"/><w:sz w:val="20"/><w:szCs w:val="20"/><w:lang w:val="en-US"/></w:rPr><w:t>Repositories=http:/……../repository.xml \</w:t></w:r></w:p><w:p><w:pPr><w:pStyle w:val="style0"/></w:pPr><w:r><w:rPr><w:rFonts w:ascii="Courier New" w:cs="Courier New" w:hAnsi="Courier New"/><w:color w:val="3F7F7F"/><w:sz w:val="20"/><w:szCs w:val="20"/><w:lang w:val="en-US"/></w:rPr><w:t xml:space="preserve"> </w:t></w:r><w:r><w:rPr><w:rFonts w:ascii="Courier New" w:cs="Courier New" w:hAnsi="Courier New"/><w:color w:val="3F7F7F"/><w:sz w:val="20"/><w:szCs w:val="20"/><w:lang w:val="en-US"/></w:rPr><w:t>File:/F:/…… \</w:t></w:r></w:p><w:p><w:pPr><w:pStyle w:val="style0"/></w:pPr><w:r><w:rPr><w:rFonts w:ascii="Courier New" w:cs="Courier New" w:hAnsi="Courier New"/><w:color w:val="3F7F7F"/><w:sz w:val="20"/><w:szCs w:val="20"/><w:lang w:val="en-US"/></w:rPr><w:t xml:space="preserve"> </w:t></w:r><w:r><w:rPr><w:rFonts w:ascii="Courier New" w:cs="Courier New" w:hAnsi="Courier New"/><w:color w:val="3F7F7F"/><w:sz w:val="20"/><w:szCs w:val="20"/><w:lang w:val="en-US"/></w:rPr><w:t>https:/…..</w:t></w:r></w:p><w:p><w:pPr><w:pStyle w:val="style0"/></w:pPr><w:r><w:rPr><w:rFonts w:ascii="Courier New" w:cs="Courier New" w:hAnsi="Courier New"/><w:color w:val="3F7F7F"/><w:sz w:val="20"/><w:szCs w:val="20"/><w:lang w:val="en-US"/></w:rPr><w:t>Composites=S1CompoMain CompoXY …</w:t></w:r></w:p><w:p><w:pPr><w:pStyle w:val="style0"/></w:pPr><w:r><w:rPr><w:lang w:val="en-US"/></w:rPr></w:r></w:p><w:p><w:pPr><w:pStyle w:val="style0"/></w:pPr><w:r><w:rPr><w:lang w:val="en-US"/></w:rPr><w:t xml:space="preserve">Attribute </w:t></w:r><w:r><w:rPr><w:rFonts w:ascii="Courier New" w:cs="Courier New" w:hAnsi="Courier New"/><w:color w:val="3F7F7F"/><w:sz w:val="20"/><w:szCs w:val="20"/><w:lang w:val="en-US"/></w:rPr><w:t xml:space="preserve">LocalMavenRepository </w:t></w:r><w:r><w:rPr><w:lang w:val="en-US"/></w:rPr><w:t xml:space="preserve">is a Boolean meaning if yes or not, the local Maven repository, if existing, should be considered. </w:t></w:r></w:p><w:p><w:pPr><w:pStyle w:val="style0"/></w:pPr><w:r><w:rPr><w:lang w:val="en-US"/></w:rPr><w:t xml:space="preserve">Attribute </w:t></w:r><w:r><w:rPr><w:rFonts w:ascii="Courier New" w:cs="Courier New" w:hAnsi="Courier New"/><w:color w:val="3F7F7F"/><w:sz w:val="20"/><w:szCs w:val="20"/><w:lang w:val="en-US"/></w:rPr><w:t xml:space="preserve">DefaultOSGiRepositories </w:t></w:r><w:r><w:rPr><w:lang w:val="en-US"/></w:rPr><w:t xml:space="preserve">is a Boolean meaning if yes or not, the Obr repository mentioned in the OSGi configuration should be considered. </w:t></w:r></w:p><w:p><w:pPr><w:pStyle w:val="style0"/></w:pPr><w:r><w:rPr><w:lang w:val="en-US"/></w:rPr><w:t xml:space="preserve">Attribute </w:t></w:r><w:r><w:rPr><w:rFonts w:ascii="Courier New" w:cs="Courier New" w:hAnsi="Courier New"/><w:color w:val="3F7F7F"/><w:sz w:val="20"/><w:szCs w:val="20"/><w:lang w:val="en-US"/></w:rPr><w:t xml:space="preserve">Repositories </w:t></w:r><w:r><w:rPr><w:lang w:val="en-US"/></w:rPr><w:t>is a list, space separated, of OBR repository files to consider. The order of this list defines the priority of the repositories.</w:t></w:r></w:p><w:p><w:pPr><w:pStyle w:val="style0"/></w:pPr><w:r><w:rPr><w:lang w:val="en-US"/></w:rPr><w:t xml:space="preserve">Attribute  </w:t></w:r><w:r><w:rPr><w:rFonts w:ascii="Courier New" w:cs="Courier New" w:hAnsi="Courier New"/><w:color w:val="3F7F7F"/><w:sz w:val="20"/><w:szCs w:val="20"/><w:lang w:val="en-US"/></w:rPr><w:t>Composites</w:t></w:r><w:r><w:rPr><w:lang w:val="en-US"/></w:rPr><w:t xml:space="preserve"> is a list, space separated, of Apam composite types. It means that the repositories defined for that composite type should be considered. The order of this list defines the priority of composites repositories. These composites must be present in Apam at the time the composite is installed, they are ignored otherwise.</w:t></w:r></w:p><w:p><w:pPr><w:pStyle w:val="style0"/></w:pPr><w:r><w:rPr><w:lang w:val="en-US"/></w:rPr></w:r></w:p><w:p><w:pPr><w:pStyle w:val="style0"/></w:pPr><w:r><w:rPr><w:lang w:val="en-US"/></w:rPr><w:t>The list of repositories defined by this file is the list of repositories to associate with that composite type.</w:t></w:r></w:p><w:p><w:pPr><w:pStyle w:val="style0"/></w:pPr><w:r><w:rPr><w:lang w:val="en-US"/></w:rPr></w:r></w:p><w:p><w:pPr><w:pStyle w:val="style0"/></w:pPr><w:r><w:rPr><w:lang w:val="en-US"/></w:rPr><w:t>The order of the attributes in the file defines the priority in which the resolution will be done by the OBR, for example:</w:t></w:r></w:p><w:p><w:pPr><w:pStyle w:val="style0"/></w:pPr><w:r><w:rPr><w:lang w:val="en-US"/></w:rPr></w:r></w:p><w:p><w:pPr><w:pStyle w:val="style0"/></w:pPr><w:r><w:rPr><w:lang w:val="en-US"/></w:rPr><w:t xml:space="preserve">In this model: </w:t></w:r></w:p><w:p><w:pPr><w:pStyle w:val="style0"/><w:ind w:hanging="0" w:left="708" w:right="0"/></w:pPr><w:r><w:rPr><w:rFonts w:ascii="Courier New" w:cs="Courier New" w:hAnsi="Courier New"/><w:color w:val="3F7F7F"/><w:sz w:val="20"/><w:szCs w:val="20"/><w:lang w:val="en-US"/></w:rPr><w:t>LocalMavenRepository=true</w:t></w:r></w:p><w:p><w:pPr><w:pStyle w:val="style0"/><w:ind w:hanging="0" w:left="708" w:right="0"/></w:pPr><w:r><w:rPr><w:rFonts w:ascii="Courier New" w:cs="Courier New" w:hAnsi="Courier New"/><w:color w:val="3F7F7F"/><w:sz w:val="20"/><w:szCs w:val="20"/><w:lang w:val="en-US"/></w:rPr><w:t>DefaultOSGiRepositories=true</w:t></w:r></w:p><w:p><w:pPr><w:pStyle w:val="style0"/><w:ind w:hanging="0" w:left="708" w:right="0"/></w:pPr><w:r><w:rPr><w:rFonts w:ascii="Courier New" w:cs="Courier New" w:hAnsi="Courier New"/><w:color w:val="3F7F7F"/><w:sz w:val="20"/><w:szCs w:val="20"/><w:lang w:val="en-US"/></w:rPr><w:t xml:space="preserve">Repositories=http:/……../repository.xml </w:t></w:r></w:p><w:p><w:pPr><w:pStyle w:val="style0"/><w:ind w:hanging="0" w:left="708" w:right="0"/></w:pPr><w:r><w:rPr><w:rFonts w:ascii="Courier New" w:cs="Courier New" w:hAnsi="Courier New"/><w:color w:val="3F7F7F"/><w:sz w:val="20"/><w:szCs w:val="20"/><w:lang w:val="en-US"/></w:rPr><w:t xml:space="preserve">Composites=S1CompoMain </w:t></w:r></w:p><w:p><w:pPr><w:pStyle w:val="style0"/><w:ind w:hanging="0" w:left="708" w:right="0"/></w:pPr><w:r><w:rPr><w:rFonts w:ascii="Courier New" w:cs="Courier New" w:hAnsi="Courier New"/><w:color w:val="3F7F7F"/><w:sz w:val="20"/><w:szCs w:val="20"/><w:lang w:val="en-US"/></w:rPr></w:r></w:p><w:p><w:pPr><w:pStyle w:val="style0"/></w:pPr><w:r><w:rPr><w:lang w:val="en-US"/></w:rPr><w:t xml:space="preserve">First, we will check the </w:t></w:r><w:r><w:rPr><w:rFonts w:ascii="Courier New" w:cs="Courier New" w:hAnsi="Courier New"/><w:color w:val="3F7F7F"/><w:sz w:val="20"/><w:szCs w:val="20"/><w:lang w:val="en-US"/></w:rPr><w:t xml:space="preserve">LocalMavenRepository, </w:t></w:r><w:r><w:rPr><w:lang w:val="en-US"/></w:rPr><w:t xml:space="preserve">then </w:t></w:r><w:r><w:rPr><w:rFonts w:ascii="Courier New" w:cs="Courier New" w:hAnsi="Courier New"/><w:color w:val="3F7F7F"/><w:sz w:val="20"/><w:szCs w:val="20"/><w:lang w:val="en-US"/></w:rPr><w:t>DefaultOSGiRepositories</w:t></w:r><w:r><w:rPr><w:lang w:val="en-US"/></w:rPr><w:t xml:space="preserve"> then </w:t></w:r><w:r><w:rPr><w:rFonts w:ascii="Courier New" w:cs="Courier New" w:hAnsi="Courier New"/><w:color w:val="3F7F7F"/><w:sz w:val="20"/><w:szCs w:val="20"/><w:lang w:val="en-US"/></w:rPr><w:t>Repositories</w:t></w:r><w:r><w:rPr><w:lang w:val="en-US"/></w:rPr><w:t xml:space="preserve"> and finally </w:t></w:r><w:r><w:rPr><w:rFonts w:ascii="Courier New" w:cs="Courier New" w:hAnsi="Courier New"/><w:color w:val="3F7F7F"/><w:sz w:val="20"/><w:szCs w:val="20"/><w:lang w:val="en-US"/></w:rPr><w:t>Composites.</w:t></w:r></w:p><w:p><w:pPr><w:pStyle w:val="style0"/></w:pPr><w:r><w:rPr><w:lang w:val="en-US"/></w:rPr></w:r></w:p><w:p><w:pPr><w:pStyle w:val="style0"/></w:pPr><w:r><w:rPr><w:lang w:val="en-US"/></w:rPr><w:t xml:space="preserve">The default models associated with the Apam root composite type are found in the OSGi platform under directory “./conf/root.OBRMAN.cfg”. If this file is missing, its content is assumed to be </w:t></w:r><w:r><w:rPr><w:rFonts w:ascii="Courier New" w:cs="Courier New" w:hAnsi="Courier New"/><w:color w:val="3F7F7F"/><w:sz w:val="20"/><w:szCs w:val="20"/><w:lang w:val="en-US"/></w:rPr><w:t xml:space="preserve">LocalMavenRepository=true DefaultOSGiRepositories=true. </w:t></w:r><w:r><w:rPr><w:lang w:val="en-US"/></w:rPr><w:t xml:space="preserve">For composites types that do not indicate an OBRMAN.cfg model, ObrMan uses the root model. </w:t></w:r></w:p><w:p><w:pPr><w:pStyle w:val="style0"/></w:pPr><w:r><w:rPr><w:lang w:val="en-US"/></w:rPr></w:r></w:p><w:p><w:pPr><w:pStyle w:val="style0"/></w:pPr><w:r><w:rPr><w:lang w:val="en-US"/></w:rPr><w:t>Apam relies on the OBR mechanism for dynamically deploying the bundles containing the required packages. For that reason the Apam Maven plug-in adds in the OBR repository the dependency toward the Apam specifications, along with the right version.</w:t></w:r></w:p><w:p><w:pPr><w:pStyle w:val="style0"/></w:pPr><w:r><w:rPr><w:lang w:val="en-US"/></w:rPr></w:r></w:p><w:p><w:pPr><w:pStyle w:val="style0"/></w:pPr><w:r><w:rPr><w:lang w:val="en-US"/></w:rPr></w:r></w:p><w:p><w:pPr><w:pStyle w:val="style0"/></w:pPr><w:r><w:rPr><w:b/><w:sz w:val="32"/><w:lang w:val="en-US"/></w:rPr><w:t>Dependency management and resolution strategies</w:t></w:r></w:p><w:p><w:pPr><w:pStyle w:val="style0"/></w:pPr><w:r><w:rPr><w:lang w:val="en-US"/></w:rPr></w:r></w:p><w:p><w:pPr><w:pStyle w:val="style0"/></w:pPr><w:r><w:rPr><w:lang w:val="en-US"/></w:rPr><w:t>The traditional resource management strategy is to first gather all the resources needed by an application before starting it. Unfortunately, in our context, between time t0 at which a service s is started and time t1 at which it needs a service provider P, many things may occur. P may be non-existing at t0, but created before t1; P may be unavailable or used at t0 but released before t1; a provider of P (say p1) may be available at t0 but at t1 it is another provider (say p2) that is available. Therefore, each service (and applications) should get the resources it needs only when they are really needed. Conversely, resources must be released as soon as possible because they may be needed by other services. It is the lazy strategy. Therefore Apam is fully lazy by default. However, an eager strategy can be imposed by the composite (see XXX).</w:t></w:r></w:p><w:p><w:pPr><w:pStyle w:val="style0"/></w:pPr><w:r><w:rPr><w:lang w:val="en-US"/></w:rPr></w:r></w:p><w:p><w:pPr><w:pStyle w:val="style0"/></w:pPr><w:r><w:rPr><w:lang w:val="en-US"/></w:rPr><w:t xml:space="preserve">We call </w:t></w:r><w:r><w:rPr><w:b/><w:lang w:val="en-US"/></w:rPr><w:t>resolution</w:t></w:r><w:r><w:rPr><w:lang w:val="en-US"/></w:rPr><w:t xml:space="preserve"> the process by which a client finds the service provider (an instance) it requires.</w:t></w:r></w:p><w:p><w:pPr><w:pStyle w:val="style0"/></w:pPr><w:r><w:rPr><w:lang w:val="en-US"/></w:rPr></w:r></w:p><w:p><w:pPr><w:pStyle w:val="style0"/></w:pPr><w:r><w:rPr><w:lang w:val="en-US"/></w:rPr><w:t xml:space="preserve">In Apam, a dependency is defined towards a component (specification, implementation or instance) or a resource (an interface or a message) defined by their name, constraints and preferences (see the metamodel above). </w:t></w:r></w:p><w:p><w:pPr><w:pStyle w:val="style0"/></w:pPr><w:r><w:rPr><w:lang w:val="en-US"/></w:rPr><w:t xml:space="preserve">If the dependency is defined toward a component, the resolution consists first in finding that component and then to select one of its member satisfying the constraints and preferences, and recursively until to find the instance(s).  </w:t></w:r></w:p><w:p><w:pPr><w:pStyle w:val="style0"/></w:pPr><w:r><w:rPr><w:lang w:val="en-US"/></w:rPr><w:t>If the dependency is defined toward a resource, the resolution consists in finding a component providing that resource and satisfying the constraints and preferences, and recursively until to find the instance(s). If no instance satisfies the constraint but an implementation is available, an instance is created; otherwise the resolution fails.</w:t></w:r></w:p><w:p><w:pPr><w:pStyle w:val="style0"/></w:pPr><w:r><w:rPr><w:lang w:val="en-US"/></w:rPr><w:t>The components are found either in the platform (the currently running services), or in a repository, local or distant (OBR, Maven, …). Since the component description is the same in all repositories, including the platform, the same constraints and preferences apply indifferently in all repositories. The available repositories are per composite, (see “Execution and OBR repositories” above). If found in a repository, the selected component is transparently deployed and instantiated; therefore, for the client developer, it makes no difference if the component is found in the machine or in any repository. Conceptually, all the components are in the machine (like between the virtual memories and the physical memory).</w:t></w:r></w:p><w:p><w:pPr><w:pStyle w:val="style0"/></w:pPr><w:r><w:rPr><w:lang w:val="en-US"/></w:rPr></w:r></w:p><w:p><w:pPr><w:pStyle w:val="style0"/></w:pPr><w:r><w:rPr><w:lang w:val="en-US"/></w:rPr><w:t>Nevertheless it is always possible for a resolution to fail i.e. no convenient implementation or instance can be found, in that case, by default, null is returned to the client i.e. the client code must check its variable before any use, which is relevant only if the dependency is optional. On all the other cases, the client would like to assume that its variable is always conveniently initialized. The strategy in this case is controlled by the “fail” property associated with dependencies. For example:</w:t></w:r></w:p><w:p><w:pPr><w:pStyle w:val="style0"/></w:pPr><w:r><w:rPr><w:lang w:val="en-US"/></w:rPr></w:r></w:p><w:p><w:pPr><w:pStyle w:val="style0"/></w:pPr><w:r><w:rPr><w:rFonts w:ascii="Courier New" w:cs="Courier New" w:hAnsi="Courier New"/><w:color w:val="008080"/><w:sz w:val="20"/><w:szCs w:val="20"/><w:lang w:val="en-US"/></w:rPr><w:t xml:space="preserve">&lt;dependency </w:t></w:r><w:r><w:rPr><w:rFonts w:ascii="Courier New" w:cs="Courier New" w:hAnsi="Courier New"/><w:color w:val="7F007F"/><w:sz w:val="20"/><w:szCs w:val="20"/><w:lang w:val="en-US"/></w:rPr><w:t>specification</w:t></w:r><w:r><w:rPr><w:rFonts w:ascii="Courier New" w:cs="Courier New" w:hAnsi="Courier New"/><w:color w:val="008080"/><w:sz w:val="20"/><w:szCs w:val="20"/><w:lang w:val="en-US"/></w:rPr><w:t>=”</w:t></w:r><w:r><w:rPr><w:rFonts w:ascii="Courier New" w:cs="Courier New" w:hAnsi="Courier New"/><w:i/><w:iCs/><w:color w:val="2A00FF"/><w:sz w:val="20"/><w:szCs w:val="20"/><w:lang w:val="en-US"/></w:rPr><w:t xml:space="preserve">S2” </w:t></w:r><w:r><w:rPr><w:rFonts w:ascii="Courier New" w:cs="Courier New" w:hAnsi="Courier New"/><w:color w:val="7F007F"/><w:sz w:val="20"/><w:szCs w:val="20"/><w:lang w:val="en-US"/></w:rPr><w:t>field</w:t></w:r><w:r><w:rPr><w:rFonts w:ascii="Courier New" w:cs="Courier New" w:hAnsi="Courier New"/><w:color w:val="3F5FBF"/><w:sz w:val="20"/><w:szCs w:val="20"/><w:lang w:val="en-US"/></w:rPr><w:t xml:space="preserve">=”s2” </w:t></w:r><w:r><w:rPr><w:rFonts w:ascii="Courier New" w:cs="Courier New" w:hAnsi="Courier New"/><w:color w:val="7F007F"/><w:sz w:val="20"/><w:szCs w:val="20"/><w:lang w:val="en-US"/></w:rPr><w:t>id</w:t></w:r><w:r><w:rPr><w:rFonts w:ascii="Courier New" w:cs="Courier New" w:hAnsi="Courier New"/><w:i/><w:iCs/><w:color w:val="2A00FF"/><w:sz w:val="20"/><w:szCs w:val="20"/><w:lang w:val="en-US"/></w:rPr><w:t xml:space="preserve">=”fastS2” </w:t></w:r></w:p><w:p><w:pPr><w:pStyle w:val="style0"/><w:ind w:firstLine="708" w:left="0" w:right="0"/></w:pPr><w:r><w:rPr><w:rFonts w:ascii="Courier New" w:cs="Courier New" w:hAnsi="Courier New"/><w:color w:val="7F007F"/><w:sz w:val="20"/><w:szCs w:val="20"/><w:lang w:val="en-US"/></w:rPr><w:t>fail</w:t></w:r><w:r><w:rPr><w:rFonts w:ascii="Courier New" w:cs="Courier New" w:hAnsi="Courier New"/><w:i/><w:iCs/><w:color w:val="2A00FF"/><w:sz w:val="20"/><w:szCs w:val="20"/><w:lang w:val="en-US"/></w:rPr><w:t xml:space="preserve">= “wait” | “exception” </w:t></w:r><w:r><w:rPr><w:rFonts w:ascii="Courier New" w:cs="Courier New" w:hAnsi="Courier New"/><w:color w:val="7F007F"/><w:sz w:val="20"/><w:szCs w:val="20"/><w:lang w:val="en-US"/></w:rPr><w:t>exception</w:t></w:r><w:r><w:rPr><w:rFonts w:ascii="Courier New" w:cs="Courier New" w:hAnsi="Courier New"/><w:i/><w:iCs/><w:color w:val="2A00FF"/><w:sz w:val="20"/><w:szCs w:val="20"/><w:lang w:val="en-US"/></w:rPr><w:t>=”fr.imag. ….failedException” /&gt;</w:t></w:r></w:p><w:p><w:pPr><w:pStyle w:val="style0"/></w:pPr><w:r><w:rPr><w:lang w:val="en-US"/></w:rPr></w:r></w:p><w:p><w:pPr><w:pStyle w:val="style0"/></w:pPr><w:r><w:rPr><w:lang w:val="en-US"/></w:rPr><w:t xml:space="preserve">Fail= “wait” means that if the resolution fails, the client current thread is halted. When a convenient provider appears, the client thread is resumed with its dependency resolved against that provider. Therefore, the client code can always rely on a satisfactory resolution, but may have to wait. </w:t></w:r></w:p><w:p><w:pPr><w:pStyle w:val="style0"/></w:pPr><w:r><w:rPr><w:lang w:val="en-US"/></w:rPr><w:t xml:space="preserve">Fail =”exception” mean that, if the dependency fails, an exception is thrown, as defined in the exception tag. If no user exception is defined the Apam default </w:t></w:r><w:r><w:rPr><w:rFonts w:ascii="Courier New" w:cs="Courier New" w:hAnsi="Courier New"/><w:i/><w:iCs/><w:color w:val="2A00FF"/><w:sz w:val="20"/><w:szCs w:val="20"/><w:lang w:val="en-US"/></w:rPr><w:t>”ResolutionException”</w:t></w:r><w:r><w:rPr><w:lang w:val="en-US"/></w:rPr><w:t xml:space="preserve"> is thrown. The source code is supposed to catch that exception. </w:t></w:r></w:p><w:p><w:pPr><w:pStyle w:val="style0"/></w:pPr><w:r><w:rPr><w:lang w:val="en-US"/></w:rPr><w:t>Exception=”Exception class” mean that, if the dependency fails, the associated exception is thrown. The Exception class must be exported in order for Apam to see the class (using the Admin), and to throw the exception.</w:t></w:r></w:p><w:p><w:pPr><w:pStyle w:val="style0"/></w:pPr><w:r><w:rPr><w:lang w:val="en-US"/></w:rPr></w:r></w:p><w:p><w:pPr><w:pStyle w:val="style0"/></w:pPr><w:r><w:rPr><w:lang w:val="en-US"/></w:rPr><w:t>If, for any reason (failure, disconnection, …) the instance used by a dependency disappears, Apam simple removed the wire, and a new resolution of that dependency will be intended at the next use of the associated variable. It means that dynamic substitution is the default behavior.</w:t></w:r></w:p><w:p><w:pPr><w:pStyle w:val="style0"/></w:pPr><w:r><w:rPr><w:lang w:val="en-US"/></w:rPr></w:r></w:p><w:p><w:pPr><w:pStyle w:val="style0"/></w:pPr><w:r><w:rPr><w:b/><w:lang w:val="en-US"/></w:rPr><w:t>Dependency cardinality</w:t></w:r></w:p><w:p><w:pPr><w:pStyle w:val="style0"/></w:pPr><w:r><w:rPr><w:lang w:val="en-US"/></w:rPr><w:t>A “simple” dependency is associated with a simple variable in the Java code. At any point in time, the variable points to zero or one provider.</w:t></w:r></w:p><w:p><w:pPr><w:pStyle w:val="style0"/></w:pPr><w:r><w:rPr><w:lang w:val="en-US"/></w:rPr><w:t>A multiple dependency is associated with a variable that is a collection i.e. an “array”, a “Set”, a “Vector” or a “List”. Such a dependency therefore leads to a set of service providers. When the dependency is resolved for the first Apam, the dependency is associated with all the instances implementing the required resources, available at the time of resolution. If none are available, one is instantiated if possible, the resolution fails otherwise.</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 xml:space="preserve">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&quot;S3Compile&quot;</w:t></w:r><w:r><w:rPr><w:rFonts w:ascii="Courier New" w:cs="Courier New" w:hAnsi="Courier New"/><w:sz w:val="20"/><w:szCs w:val="20"/><w:lang w:val="en-US"/></w:rPr><w:t xml:space="preserve"> </w:t></w:r><w:r><w:rPr><w:rFonts w:ascii="Courier New" w:cs="Courier New" w:hAnsi="Courier New"/><w:color w:val="7F007F"/><w:sz w:val="20"/><w:szCs w:val="20"/><w:lang w:val="en-US"/></w:rPr><w:t>id</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&quot;S3Id&quot; </w:t></w:r><w:r><w:rPr><w:rFonts w:ascii="Courier New" w:cs="Courier New" w:hAnsi="Courier New"/><w:color w:val="7F007F"/><w:sz w:val="20"/><w:szCs w:val="20"/><w:lang w:val="en-US"/></w:rPr><w:t>multiple</w:t></w:r><w:r><w:rPr><w:rFonts w:ascii="Courier New" w:cs="Courier New" w:hAnsi="Courier New"/><w:i/><w:iCs/><w:color w:val="2A00FF"/><w:sz w:val="20"/><w:szCs w:val="20"/><w:lang w:val="en-US"/></w:rPr><w:t>=”true”</w:t></w:r><w:r><w:rPr><w:rFonts w:ascii="Courier New" w:cs="Courier New" w:hAnsi="Courier New"/><w:color w:val="008080"/><w:sz w:val="20"/><w:szCs w:val="20"/><w:lang w:val="en-US"/></w:rPr><w:t>&gt;</w:t></w:r></w:p><w:p><w:pPr><w:pStyle w:val="style0"/></w:pPr><w:r><w:rPr><w:rFonts w:ascii="Courier New" w:cs="Courier New" w:hAnsi="Courier New"/><w:sz w:val="20"/><w:szCs w:val="20"/><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interface</w:t></w:r><w:r><w:rPr><w:rFonts w:ascii="Courier New" w:cs="Courier New" w:hAnsi="Courier New"/><w:sz w:val="20"/><w:szCs w:val="20"/><w:lang w:val="en-US"/></w:rPr><w:t xml:space="preserve"> </w:t></w:r><w:r><w:rPr><w:rFonts w:ascii="Courier New" w:cs="Courier New" w:hAnsi="Courier New"/><w:color w:val="7F007F"/><w:sz w:val="20"/><w:szCs w:val="20"/><w:lang w:val="en-US"/></w:rPr><w:t>field</w:t></w:r><w:r><w:rPr><w:rFonts w:ascii="Courier New" w:cs="Courier New" w:hAnsi="Courier New"/><w:color w:val="000000"/><w:sz w:val="20"/><w:szCs w:val="20"/><w:lang w:val="en-US"/></w:rPr><w:t>=</w:t></w:r><w:r><w:rPr><w:rFonts w:ascii="Courier New" w:cs="Courier New" w:hAnsi="Courier New"/><w:i/><w:iCs/><w:color w:val="2A00FF"/><w:sz w:val="20"/><w:szCs w:val="20"/><w:lang w:val="en-US"/></w:rPr><w:t>&quot;fieldS3&quot;</w:t></w:r><w:r><w:rPr><w:rFonts w:ascii="Courier New" w:cs="Courier New" w:hAnsi="Courier New"/><w:sz w:val="20"/><w:szCs w:val="20"/><w:lang w:val="en-US"/></w:rPr><w:t xml:space="preserve"> </w:t></w:r><w:r><w:rPr><w:rFonts w:ascii="Courier New" w:cs="Courier New" w:hAnsi="Courier New"/><w:color w:val="7F007F"/><w:sz w:val="20"/><w:szCs w:val="20"/><w:lang w:val="en-US"/></w:rPr><w:t>multiple</w:t></w:r><w:r><w:rPr><w:rFonts w:ascii="Courier New" w:cs="Courier New" w:hAnsi="Courier New"/><w:i/><w:iCs/><w:color w:val="2A00FF"/><w:sz w:val="20"/><w:szCs w:val="20"/><w:lang w:val="en-US"/></w:rPr><w:t>=”true”</w:t></w:r><w:r><w:rPr><w:rFonts w:ascii="Courier New" w:cs="Courier New" w:hAnsi="Courier New"/><w:color w:val="008080"/><w:sz w:val="20"/><w:szCs w:val="20"/><w:lang w:val="en-US"/></w:rPr><w:t>/&gt; &lt;!— multiple is useless --&gt;</w:t></w:r></w:p><w:p><w:pPr><w:pStyle w:val="style0"/></w:pPr><w:r><w:rPr><w:lang w:val="en-US"/></w:rPr></w:r></w:p><w:p><w:pPr><w:pStyle w:val="style0"/></w:pPr><w:r><w:rPr><w:lang w:val="en-US"/></w:rPr><w:t xml:space="preserve">The multiple attribute is very useful only for specification dependencies, since there is no other way, at that level, to know. For implementations, the field type  (Collection or not) indicates if the dependency is multiple or not. If the field is a collection, the attribute multiple optional, it is assumed to be </w:t></w:r><w:r><w:rPr><w:rFonts w:ascii="Courier New" w:cs="Courier New" w:hAnsi="Courier New"/><w:i/><w:iCs/><w:color w:val="2A00FF"/><w:sz w:val="20"/><w:szCs w:val="20"/><w:lang w:val="en-US"/></w:rPr><w:t>true</w:t></w:r><w:r><w:rPr><w:lang w:val="en-US"/></w:rPr><w:t xml:space="preserve">, it can be set to </w:t></w:r><w:r><w:rPr><w:rFonts w:ascii="Courier New" w:cs="Courier New" w:hAnsi="Courier New"/><w:i/><w:iCs/><w:color w:val="2A00FF"/><w:sz w:val="20"/><w:szCs w:val="20"/><w:lang w:val="en-US"/></w:rPr><w:t>true</w:t></w:r><w:r><w:rPr><w:lang w:val="en-US"/></w:rPr><w:t xml:space="preserve">, but is cannot be </w:t></w:r><w:r><w:rPr><w:rFonts w:ascii="Courier New" w:cs="Courier New" w:hAnsi="Courier New"/><w:i/><w:iCs/><w:color w:val="2A00FF"/><w:sz w:val="20"/><w:szCs w:val="20"/><w:lang w:val="en-US"/></w:rPr><w:t>false</w:t></w:r><w:r><w:rPr><w:lang w:val="en-US"/></w:rPr><w:t>.</w:t></w:r></w:p><w:p><w:pPr><w:pStyle w:val="style0"/></w:pPr><w:r><w:rPr><w:lang w:val="en-US"/></w:rPr></w:r></w:p><w:p><w:pPr><w:pStyle w:val="style0"/></w:pPr><w:r><w:rPr><w:lang w:val="en-US"/></w:rPr><w:t>Once the dependency resolved, any new instance (of the right type) appearing in the system is automatically added to the set initially computed; similarly, each time an instance disappears, it is removed from the set of instances. This even can be captured in the program, if callbacks are indicated:</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 xml:space="preserve"> </w:t></w:r><w:r><w:rPr><w:rFonts w:ascii="Courier New" w:cs="Courier New" w:hAnsi="Courier New"/><w:color w:val="7F007F"/><w:sz w:val="20"/><w:szCs w:val="20"/><w:lang w:val="en-US"/></w:rPr><w:t>field</w:t></w:r><w:r><w:rPr><w:rFonts w:ascii="Courier New" w:cs="Courier New" w:hAnsi="Courier New"/><w:color w:val="000000"/><w:sz w:val="20"/><w:szCs w:val="20"/><w:lang w:val="en-US"/></w:rPr><w:t>=</w:t></w:r><w:r><w:rPr><w:rFonts w:ascii="Courier New" w:cs="Courier New" w:hAnsi="Courier New"/><w:i/><w:iCs/><w:color w:val="2A00FF"/><w:sz w:val="20"/><w:szCs w:val="20"/><w:lang w:val="en-US"/></w:rPr><w:t>&quot;fieldT&quot;</w:t></w:r><w:r><w:rPr><w:rFonts w:ascii="Courier New" w:cs="Courier New" w:hAnsi="Courier New"/><w:sz w:val="20"/><w:szCs w:val="20"/><w:lang w:val="en-US"/></w:rPr><w:t xml:space="preserve"> </w:t></w:r><w:r><w:rPr><w:rFonts w:ascii="Courier New" w:cs="Courier New" w:hAnsi="Courier New"/><w:color w:val="7F007F"/><w:sz w:val="20"/><w:szCs w:val="20"/><w:lang w:val="en-US"/></w:rPr><w:t>added</w:t></w:r><w:r><w:rPr><w:rFonts w:ascii="Courier New" w:cs="Courier New" w:hAnsi="Courier New"/><w:color w:val="000000"/><w:sz w:val="20"/><w:szCs w:val="20"/><w:lang w:val="en-US"/></w:rPr><w:t>=</w:t></w:r><w:r><w:rPr><w:rFonts w:ascii="Courier New" w:cs="Courier New" w:hAnsi="Courier New"/><w:i/><w:iCs/><w:color w:val="2A00FF"/><w:sz w:val="20"/><w:szCs w:val="20"/><w:lang w:val="en-US"/></w:rPr><w:t>&quot;newT&quot;</w:t></w:r><w:r><w:rPr><w:rFonts w:ascii="Courier New" w:cs="Courier New" w:hAnsi="Courier New"/><w:sz w:val="20"/><w:szCs w:val="20"/><w:lang w:val="en-US"/></w:rPr><w:t xml:space="preserve"> </w:t></w:r><w:r><w:rPr><w:rFonts w:ascii="Courier New" w:cs="Courier New" w:hAnsi="Courier New"/><w:color w:val="7F007F"/><w:sz w:val="20"/><w:szCs w:val="20"/><w:lang w:val="en-US"/></w:rPr><w:t>removed</w:t></w:r><w:r><w:rPr><w:rFonts w:ascii="Courier New" w:cs="Courier New" w:hAnsi="Courier New"/><w:color w:val="000000"/><w:sz w:val="20"/><w:szCs w:val="20"/><w:lang w:val="en-US"/></w:rPr><w:t>=</w:t></w:r><w:r><w:rPr><w:rFonts w:ascii="Courier New" w:cs="Courier New" w:hAnsi="Courier New"/><w:i/><w:iCs/><w:color w:val="2A00FF"/><w:sz w:val="20"/><w:szCs w:val="20"/><w:lang w:val="en-US"/></w:rPr><w:t>&quot;removedT&quot; /</w:t></w:r><w:r><w:rPr><w:rFonts w:ascii="Courier New" w:cs="Courier New" w:hAnsi="Courier New"/><w:color w:val="008080"/><w:sz w:val="20"/><w:szCs w:val="20"/><w:lang w:val="en-US"/></w:rPr><w:t>&gt;</w:t></w:r></w:p><w:p><w:pPr><w:pStyle w:val="style0"/></w:pPr><w:r><w:rPr><w:lang w:val="en-US"/></w:rPr></w:r></w:p><w:p><w:pPr><w:pStyle w:val="style0"/></w:pPr><w:r><w:rPr><w:lang w:val="en-US"/></w:rPr><w:t xml:space="preserve">In this example, if </w:t></w:r><w:r><w:rPr><w:rFonts w:ascii="Courier New" w:cs="Courier New" w:hAnsi="Courier New"/><w:color w:val="000000"/><w:sz w:val="20"/><w:szCs w:val="20"/><w:lang w:val="en-US"/></w:rPr><w:t>fieldT</w:t></w:r><w:r><w:rPr><w:lang w:val="en-US"/></w:rPr><w:t xml:space="preserve"> is a set of type </w:t></w:r><w:r><w:rPr><w:rFonts w:ascii="Courier New" w:cs="Courier New" w:hAnsi="Courier New"/><w:color w:val="000000"/><w:sz w:val="20"/><w:szCs w:val="20"/><w:lang w:val="en-US"/></w:rPr><w:t>T</w:t></w:r><w:r><w:rPr><w:lang w:val="en-US"/></w:rPr><w:t xml:space="preserve">, the Java program must contain a method </w:t></w:r><w:r><w:rPr><w:rFonts w:ascii="Courier New" w:cs="Courier New" w:hAnsi="Courier New"/><w:color w:val="000000"/><w:sz w:val="20"/><w:szCs w:val="20"/><w:lang w:val="en-US"/></w:rPr><w:t>newT</w:t></w:r><w:r><w:rPr><w:lang w:val="en-US"/></w:rPr><w:t xml:space="preserve"> and </w:t></w:r><w:r><w:rPr><w:rFonts w:ascii="Courier New" w:cs="Courier New" w:hAnsi="Courier New"/><w:color w:val="000000"/><w:sz w:val="20"/><w:szCs w:val="20"/><w:lang w:val="en-US"/></w:rPr><w:t>removedT</w:t></w:r><w:r><w:rPr><w:lang w:val="en-US"/></w:rPr><w:t xml:space="preserve"> (names are fully arbitrary) :</w:t></w:r></w:p><w:p><w:pPr><w:pStyle w:val="style0"/></w:pPr><w:r><w:rPr><w:lang w:val="en-US"/></w:rPr></w:r></w:p><w:p><w:pPr><w:pStyle w:val="style0"/></w:pPr><w:r><w:rPr><w:rFonts w:ascii="Courier New" w:cs="Courier New" w:hAnsi="Courier New"/><w:color w:val="000000"/><w:sz w:val="20"/><w:szCs w:val="20"/><w:lang w:val="en-US"/></w:rPr><w:tab/><w:t xml:space="preserve">    </w:t></w:r><w:r><w:rPr><w:rFonts w:ascii="Courier New" w:cs="Courier New" w:hAnsi="Courier New"/><w:color w:val="000000"/><w:sz w:val="20"/><w:szCs w:val="20"/></w:rPr><w:t xml:space="preserve">Set&lt;T&gt; </w:t></w:r><w:r><w:rPr><w:rFonts w:ascii="Courier New" w:cs="Courier New" w:hAnsi="Courier New"/><w:color w:val="0000C0"/><w:sz w:val="20"/><w:szCs w:val="20"/></w:rPr><w:t>fieldT</w:t></w:r><w:r><w:rPr><w:rFonts w:ascii="Courier New" w:cs="Courier New" w:hAnsi="Courier New"/><w:color w:val="000000"/><w:sz w:val="20"/><w:szCs w:val="20"/></w:rPr><w:t xml:space="preserve"> ;</w:t></w:r></w:p><w:p><w:pPr><w:pStyle w:val="style0"/></w:pPr><w:r><w:rPr><w:rFonts w:ascii="Courier New" w:cs="Courier New" w:hAnsi="Courier New"/><w:color w:val="000000"/><w:sz w:val="20"/><w:szCs w:val="20"/></w:rPr></w:r></w:p><w:p><w:pPr><w:pStyle w:val="style0"/></w:pPr><w:r><w:rPr><w:rFonts w:ascii="Courier New" w:cs="Courier New" w:hAnsi="Courier New"/><w:color w:val="000000"/><w:sz w:val="20"/><w:szCs w:val="20"/></w:rPr><w:tab/><w:t xml:space="preserve">    </w:t></w:r><w:r><w:rPr><w:rFonts w:ascii="Courier New" w:cs="Courier New" w:hAnsi="Courier New"/><w:b/><w:bCs/><w:color w:val="7F0055"/><w:sz w:val="20"/><w:szCs w:val="20"/></w:rPr><w:t>public</w:t></w:r><w:r><w:rPr><w:rFonts w:ascii="Courier New" w:cs="Courier New" w:hAnsi="Courier New"/><w:color w:val="000000"/><w:sz w:val="20"/><w:szCs w:val="20"/></w:rPr><w:t xml:space="preserve"> </w:t></w:r><w:r><w:rPr><w:rFonts w:ascii="Courier New" w:cs="Courier New" w:hAnsi="Courier New"/><w:b/><w:bCs/><w:color w:val="7F0055"/><w:sz w:val="20"/><w:szCs w:val="20"/></w:rPr><w:t>void</w:t></w:r><w:r><w:rPr><w:rFonts w:ascii="Courier New" w:cs="Courier New" w:hAnsi="Courier New"/><w:color w:val="000000"/><w:sz w:val="20"/><w:szCs w:val="20"/></w:rPr><w:t xml:space="preserve"> </w:t></w:r><w:r><w:rPr><w:rFonts w:ascii="Courier New" w:cs="Courier New" w:hAnsi="Courier New"/><w:color w:val="000000"/><w:sz w:val="20"/><w:szCs w:val="20"/><w:shd w:fill="C0C0C0" w:val="clear"/></w:rPr><w:t>newT</w:t></w:r><w:r><w:rPr><w:rFonts w:ascii="Courier New" w:cs="Courier New" w:hAnsi="Courier New"/><w:color w:val="000000"/><w:sz w:val="20"/><w:szCs w:val="20"/></w:rPr><w:t xml:space="preserve"> (T t) { }</w:t></w:r></w:p><w:p><w:pPr><w:pStyle w:val="style0"/></w:pPr><w:r><w:rPr><w:rFonts w:ascii="Courier New" w:cs="Courier New" w:hAnsi="Courier New"/><w:color w:val="000000"/><w:sz w:val="20"/><w:szCs w:val="20"/><w:lang w:val="en-US"/></w:rPr><w:t>or</w:t><w:tab/><w:t xml:space="preserve">    </w:t></w:r><w:r><w:rPr><w:rFonts w:ascii="Courier New" w:cs="Courier New" w:hAnsi="Courier New"/><w:b/><w:bCs/><w:color w:val="7F0055"/><w:sz w:val="20"/><w:szCs w:val="20"/><w:lang w:val="en-US"/></w:rPr><w:t>public</w:t></w:r><w:r><w:rPr><w:rFonts w:ascii="Courier New" w:cs="Courier New" w:hAnsi="Courier New"/><w:color w:val="000000"/><w:sz w:val="20"/><w:szCs w:val="20"/><w:lang w:val="en-US"/></w:rPr><w:t xml:space="preserve"> </w:t></w:r><w:r><w:rPr><w:rFonts w:ascii="Courier New" w:cs="Courier New" w:hAnsi="Courier New"/><w:b/><w:bCs/><w:color w:val="7F0055"/><w:sz w:val="20"/><w:szCs w:val="20"/><w:lang w:val="en-US"/></w:rPr><w:t>void</w:t></w:r><w:r><w:rPr><w:rFonts w:ascii="Courier New" w:cs="Courier New" w:hAnsi="Courier New"/><w:color w:val="000000"/><w:sz w:val="20"/><w:szCs w:val="20"/><w:lang w:val="en-US"/></w:rPr><w:t xml:space="preserve"> </w:t></w:r><w:r><w:rPr><w:rFonts w:ascii="Courier New" w:cs="Courier New" w:hAnsi="Courier New"/><w:color w:val="000000"/><w:sz w:val="20"/><w:szCs w:val="20"/><w:shd w:fill="C0C0C0" w:val="clear"/><w:lang w:val="en-US"/></w:rPr><w:t>newT</w:t></w:r><w:r><w:rPr><w:rFonts w:ascii="Courier New" w:cs="Courier New" w:hAnsi="Courier New"/><w:color w:val="000000"/><w:sz w:val="20"/><w:szCs w:val="20"/><w:lang w:val="en-US"/></w:rPr><w:t xml:space="preserve"> (Instance inst) { }</w:t></w:r></w:p><w:p><w:pPr><w:pStyle w:val="style0"/></w:pPr><w:r><w:rPr><w:rFonts w:ascii="Courier New" w:cs="Courier New" w:hAnsi="Courier New"/><w:color w:val="000000"/><w:sz w:val="20"/><w:szCs w:val="20"/><w:lang w:val="en-US"/></w:rPr><w:tab/><w:t xml:space="preserve">    </w:t></w:r><w:r><w:rPr><w:rFonts w:ascii="Courier New" w:cs="Courier New" w:hAnsi="Courier New"/><w:b/><w:bCs/><w:color w:val="7F0055"/><w:sz w:val="20"/><w:szCs w:val="20"/><w:lang w:val="en-US"/></w:rPr><w:t>public</w:t></w:r><w:r><w:rPr><w:rFonts w:ascii="Courier New" w:cs="Courier New" w:hAnsi="Courier New"/><w:color w:val="000000"/><w:sz w:val="20"/><w:szCs w:val="20"/><w:lang w:val="en-US"/></w:rPr><w:t xml:space="preserve"> </w:t></w:r><w:r><w:rPr><w:rFonts w:ascii="Courier New" w:cs="Courier New" w:hAnsi="Courier New"/><w:b/><w:bCs/><w:color w:val="7F0055"/><w:sz w:val="20"/><w:szCs w:val="20"/><w:lang w:val="en-US"/></w:rPr><w:t>void</w:t></w:r><w:r><w:rPr><w:rFonts w:ascii="Courier New" w:cs="Courier New" w:hAnsi="Courier New"/><w:color w:val="000000"/><w:sz w:val="20"/><w:szCs w:val="20"/><w:lang w:val="en-US"/></w:rPr><w:t xml:space="preserve"> removedT () {}</w:t></w:r></w:p><w:p><w:pPr><w:pStyle w:val="style0"/></w:pPr><w:r><w:rPr><w:rFonts w:ascii="Courier New" w:cs="Courier New" w:hAnsi="Courier New"/><w:color w:val="000000"/><w:sz w:val="20"/><w:szCs w:val="20"/><w:lang w:val="en-US"/></w:rPr><w:t>or</w:t><w:tab/><w:t xml:space="preserve">    </w:t></w:r><w:r><w:rPr><w:rFonts w:ascii="Courier New" w:cs="Courier New" w:hAnsi="Courier New"/><w:b/><w:bCs/><w:color w:val="7F0055"/><w:sz w:val="20"/><w:szCs w:val="20"/><w:lang w:val="en-US"/></w:rPr><w:t>public</w:t></w:r><w:r><w:rPr><w:rFonts w:ascii="Courier New" w:cs="Courier New" w:hAnsi="Courier New"/><w:color w:val="000000"/><w:sz w:val="20"/><w:szCs w:val="20"/><w:lang w:val="en-US"/></w:rPr><w:t xml:space="preserve"> </w:t></w:r><w:r><w:rPr><w:rFonts w:ascii="Courier New" w:cs="Courier New" w:hAnsi="Courier New"/><w:b/><w:bCs/><w:color w:val="7F0055"/><w:sz w:val="20"/><w:szCs w:val="20"/><w:lang w:val="en-US"/></w:rPr><w:t>void</w:t></w:r><w:r><w:rPr><w:rFonts w:ascii="Courier New" w:cs="Courier New" w:hAnsi="Courier New"/><w:color w:val="000000"/><w:sz w:val="20"/><w:szCs w:val="20"/><w:lang w:val="en-US"/></w:rPr><w:t xml:space="preserve"> removedT (Instance inst) {}</w:t></w:r></w:p><w:p><w:pPr><w:pStyle w:val="style0"/></w:pPr><w:r><w:rPr><w:rFonts w:ascii="Courier New" w:cs="Courier New" w:hAnsi="Courier New"/><w:color w:val="000000"/><w:sz w:val="20"/><w:szCs w:val="20"/><w:lang w:val="en-US"/></w:rPr><w:tab/><w:t xml:space="preserve">    </w:t></w:r></w:p><w:p><w:pPr><w:pStyle w:val="style0"/></w:pPr><w:r><w:rPr><w:lang w:val="en-US"/></w:rPr><w:t xml:space="preserve">The method </w:t></w:r><w:r><w:rPr><w:rFonts w:ascii="Courier New" w:cs="Courier New" w:hAnsi="Courier New"/><w:color w:val="000000"/><w:sz w:val="20"/><w:szCs w:val="20"/><w:lang w:val="en-US"/></w:rPr><w:t>newT</w:t></w:r><w:r><w:rPr><w:lang w:val="en-US"/></w:rPr><w:t xml:space="preserve"> must have as parameter either an object of type </w:t></w:r><w:r><w:rPr><w:rFonts w:ascii="Courier New" w:cs="Courier New" w:hAnsi="Courier New"/><w:color w:val="000000"/><w:sz w:val="20"/><w:szCs w:val="20"/><w:lang w:val="en-US"/></w:rPr><w:t>T</w:t></w:r><w:r><w:rPr><w:lang w:val="en-US"/></w:rPr><w:t>, or an object of type Instance (</w:t></w:r><w:r><w:rPr><w:rFonts w:ascii="Courier New" w:cs="Courier New" w:hAnsi="Courier New"/><w:color w:val="000000"/><w:sz w:val="20"/><w:szCs w:val="20"/><w:lang w:val="en-US"/></w:rPr><w:t>fr.imag.apam.Instance</w:t></w:r><w:r><w:rPr><w:lang w:val="en-US"/></w:rPr><w:t xml:space="preserve">). This method is called each time an object (of type </w:t></w:r><w:r><w:rPr><w:rFonts w:ascii="Courier New" w:cs="Courier New" w:hAnsi="Courier New"/><w:color w:val="000000"/><w:sz w:val="20"/><w:szCs w:val="20"/><w:lang w:val="en-US"/></w:rPr><w:t>T</w:t></w:r><w:r><w:rPr><w:lang w:val="en-US"/></w:rPr><w:t xml:space="preserve">) is added in the set of references, this object is the parameter.  Similarly, the method </w:t></w:r><w:r><w:rPr><w:rFonts w:ascii="Courier New" w:cs="Courier New" w:hAnsi="Courier New"/><w:color w:val="000000"/><w:sz w:val="20"/><w:szCs w:val="20"/><w:lang w:val="en-US"/></w:rPr><w:t>removedT</w:t></w:r><w:r><w:rPr><w:lang w:val="en-US"/></w:rPr><w:t xml:space="preserve"> is called each time an object is removed from the set; it may have the Apam instance object as parameter (warning: it is an isolated object without a real instance inst.getServiceObject()==null)</w:t></w:r></w:p><w:p><w:pPr><w:pStyle w:val="style0"/></w:pPr><w:r><w:rPr><w:lang w:val="en-US"/></w:rPr><w:t xml:space="preserve">About messages, the </w:t></w:r><w:r><w:rPr><w:rFonts w:ascii="Courier New" w:cs="Courier New" w:hAnsi="Courier New"/><w:color w:val="000000"/><w:sz w:val="20"/><w:szCs w:val="20"/><w:lang w:val="en-US"/></w:rPr><w:t>newM1</w:t></w:r><w:r><w:rPr><w:lang w:val="en-US"/></w:rPr><w:t xml:space="preserve"> method is called each time a new provider is added in the set of the </w:t></w:r><w:r><w:rPr><w:rFonts w:ascii="Courier New" w:cs="Courier New" w:hAnsi="Courier New"/><w:color w:val="000000"/><w:sz w:val="20"/><w:szCs w:val="20"/><w:lang w:val="en-US"/></w:rPr><w:t>M1</w:t></w:r><w:r><w:rPr><w:lang w:val="en-US"/></w:rPr><w:t xml:space="preserve"> message providers, and </w:t></w:r><w:r><w:rPr><w:rFonts w:ascii="Courier New" w:cs="Courier New" w:hAnsi="Courier New"/><w:color w:val="000000"/><w:sz w:val="20"/><w:szCs w:val="20"/><w:lang w:val="en-US"/></w:rPr><w:t>removedM1</w:t></w:r><w:r><w:rPr><w:lang w:val="en-US"/></w:rPr><w:t xml:space="preserve"> is called when an </w:t></w:r><w:r><w:rPr><w:rFonts w:ascii="Courier New" w:cs="Courier New" w:hAnsi="Courier New"/><w:color w:val="000000"/><w:sz w:val="20"/><w:szCs w:val="20"/><w:lang w:val="en-US"/></w:rPr><w:t>M1</w:t></w:r><w:r><w:rPr><w:lang w:val="en-US"/></w:rPr><w:t xml:space="preserve"> provider is removed.</w:t></w:r></w:p><w:p><w:pPr><w:pStyle w:val="style0"/></w:pPr><w:r><w:rPr><w:lang w:val="en-US"/></w:rPr></w:r></w:p><w:p><w:pPr><w:pStyle w:val="style0"/></w:pPr><w:r><w:rPr><w:b/><w:lang w:val="en-US"/></w:rPr><w:t>Complex dependencies</w:t></w:r></w:p><w:p><w:pPr><w:pStyle w:val="style0"/></w:pPr><w:r><w:rPr><w:lang w:val="en-US"/></w:rPr><w:t>A complex dependency is such that different fields and messages are associated with the same provider instance. The provider must implement a specification, and the different fields must reference the different resources defined by that specification.</w:t></w:r></w:p><w:p><w:pPr><w:pStyle w:val="style0"/></w:pPr><w:r><w:rPr><w:b/><w:sz w:val="28"/><w:lang w:val="en-US"/></w:rPr></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 xml:space="preserve">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&quot;S3Compile&quot;</w:t></w:r><w:r><w:rPr><w:rFonts w:ascii="Courier New" w:cs="Courier New" w:hAnsi="Courier New"/><w:sz w:val="20"/><w:szCs w:val="20"/><w:lang w:val="en-US"/></w:rPr><w:t xml:space="preserve"> </w:t></w:r><w:r><w:rPr><w:rFonts w:ascii="Courier New" w:cs="Courier New" w:hAnsi="Courier New"/><w:color w:val="7F007F"/><w:sz w:val="20"/><w:szCs w:val="20"/><w:lang w:val="en-US"/></w:rPr><w:t>id</w:t></w:r><w:r><w:rPr><w:rFonts w:ascii="Courier New" w:cs="Courier New" w:hAnsi="Courier New"/><w:color w:val="000000"/><w:sz w:val="20"/><w:szCs w:val="20"/><w:lang w:val="en-US"/></w:rPr><w:t>=</w:t></w:r><w:r><w:rPr><w:rFonts w:ascii="Courier New" w:cs="Courier New" w:hAnsi="Courier New"/><w:i/><w:iCs/><w:color w:val="2A00FF"/><w:sz w:val="20"/><w:szCs w:val="20"/><w:lang w:val="en-US"/></w:rPr><w:t>&quot;S3Id&quot;</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tab/></w:r><w:r><w:rPr><w:rFonts w:ascii="Courier New" w:cs="Courier New" w:hAnsi="Courier New"/><w:color w:val="008080"/><w:sz w:val="20"/><w:szCs w:val="20"/><w:lang w:val="en-US"/></w:rPr><w:t>&lt;</w:t></w:r><w:r><w:rPr><w:rFonts w:ascii="Courier New" w:cs="Courier New" w:hAnsi="Courier New"/><w:color w:val="3F7F7F"/><w:sz w:val="20"/><w:szCs w:val="20"/><w:lang w:val="en-US"/></w:rPr><w:t>interface</w:t></w:r><w:r><w:rPr><w:rFonts w:ascii="Courier New" w:cs="Courier New" w:hAnsi="Courier New"/><w:sz w:val="20"/><w:szCs w:val="20"/><w:lang w:val="en-US"/></w:rPr><w:t xml:space="preserve"> </w:t></w:r><w:r><w:rPr><w:rFonts w:ascii="Courier New" w:cs="Courier New" w:hAnsi="Courier New"/><w:color w:val="7F007F"/><w:sz w:val="20"/><w:szCs w:val="20"/><w:lang w:val="en-US"/></w:rPr><w:t>field</w:t></w:r><w:r><w:rPr><w:rFonts w:ascii="Courier New" w:cs="Courier New" w:hAnsi="Courier New"/><w:color w:val="000000"/><w:sz w:val="20"/><w:szCs w:val="20"/><w:lang w:val="en-US"/></w:rPr><w:t>=</w:t></w:r><w:r><w:rPr><w:rFonts w:ascii="Courier New" w:cs="Courier New" w:hAnsi="Courier New"/><w:i/><w:iCs/><w:color w:val="2A00FF"/><w:sz w:val="20"/><w:szCs w:val="20"/><w:lang w:val="en-US"/></w:rPr><w:t>&quot;fieldS3&quot;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tab/></w:r><w:r><w:rPr><w:rFonts w:ascii="Courier New" w:cs="Courier New" w:hAnsi="Courier New"/><w:color w:val="008080"/><w:sz w:val="20"/><w:szCs w:val="20"/><w:lang w:val="en-US"/></w:rPr><w:t>&lt;</w:t></w:r><w:r><w:rPr><w:rFonts w:ascii="Courier New" w:cs="Courier New" w:hAnsi="Courier New"/><w:color w:val="3F7F7F"/><w:sz w:val="20"/><w:szCs w:val="20"/><w:lang w:val="en-US"/></w:rPr><w:t>message</w:t></w:r><w:r><w:rPr><w:rFonts w:ascii="Courier New" w:cs="Courier New" w:hAnsi="Courier New"/><w:sz w:val="20"/><w:szCs w:val="20"/><w:lang w:val="en-US"/></w:rPr><w:t xml:space="preserve"> </w:t></w:r><w:r><w:rPr><w:rFonts w:ascii="Courier New" w:cs="Courier New" w:hAnsi="Courier New"/><w:color w:val="7F007F"/><w:sz w:val="20"/><w:szCs w:val="20"/><w:lang w:val="en-US"/></w:rPr><w:t>method</w:t></w:r><w:r><w:rPr><w:rFonts w:ascii="Courier New" w:cs="Courier New" w:hAnsi="Courier New"/><w:color w:val="000000"/><w:sz w:val="20"/><w:szCs w:val="20"/><w:lang w:val="en-US"/></w:rPr><w:t>=</w:t></w:r><w:r><w:rPr><w:rFonts w:ascii="Courier New" w:cs="Courier New" w:hAnsi="Courier New"/><w:i/><w:iCs/><w:color w:val="2A00FF"/><w:sz w:val="20"/><w:szCs w:val="20"/><w:lang w:val="en-US"/></w:rPr><w:t>&quot;mes1&quot;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tab/></w:r><w:r><w:rPr><w:rFonts w:ascii="Courier New" w:cs="Courier New" w:hAnsi="Courier New"/><w:color w:val="008080"/><w:sz w:val="20"/><w:szCs w:val="20"/><w:lang w:val="en-US"/></w:rPr><w:t>&lt;</w:t></w:r><w:r><w:rPr><w:rFonts w:ascii="Courier New" w:cs="Courier New" w:hAnsi="Courier New"/><w:color w:val="3F7F7F"/><w:sz w:val="20"/><w:szCs w:val="20"/><w:lang w:val="en-US"/></w:rPr><w:t>interface</w:t></w:r><w:r><w:rPr><w:rFonts w:ascii="Courier New" w:cs="Courier New" w:hAnsi="Courier New"/><w:sz w:val="20"/><w:szCs w:val="20"/><w:lang w:val="en-US"/></w:rPr><w:t xml:space="preserve"> </w:t></w:r><w:r><w:rPr><w:rFonts w:ascii="Courier New" w:cs="Courier New" w:hAnsi="Courier New"/><w:color w:val="7F007F"/><w:sz w:val="20"/><w:szCs w:val="20"/><w:lang w:val="en-US"/></w:rPr><w:t>field</w:t></w:r><w:r><w:rPr><w:rFonts w:ascii="Courier New" w:cs="Courier New" w:hAnsi="Courier New"/><w:color w:val="000000"/><w:sz w:val="20"/><w:szCs w:val="20"/><w:lang w:val="en-US"/></w:rPr><w:t>=</w:t></w:r><w:r><w:rPr><w:rFonts w:ascii="Courier New" w:cs="Courier New" w:hAnsi="Courier New"/><w:i/><w:iCs/><w:color w:val="2A00FF"/><w:sz w:val="20"/><w:szCs w:val="20"/><w:lang w:val="en-US"/></w:rPr><w:t>&quot;field2S3&quot;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color w:val="008080"/><w:sz w:val="20"/><w:szCs w:val="20"/><w:lang w:val="en-US"/></w:rPr><w:t>&gt;</w:t></w:r></w:p><w:p><w:pPr><w:pStyle w:val="style0"/></w:pPr><w:r><w:rPr><w:b/><w:sz w:val="28"/><w:lang w:val="en-US"/></w:rPr></w:r></w:p><w:p><w:pPr><w:pStyle w:val="style0"/></w:pPr><w:r><w:rPr><w:lang w:val="en-US"/></w:rPr><w:t xml:space="preserve">In the example, the dependency </w:t></w:r><w:r><w:rPr><w:rFonts w:ascii="Courier New" w:cs="Courier New" w:hAnsi="Courier New"/><w:i/><w:iCs/><w:color w:val="2A00FF"/><w:sz w:val="20"/><w:szCs w:val="20"/><w:lang w:val="en-US"/></w:rPr><w:t>S3Id</w:t></w:r><w:r><w:rPr><w:lang w:val="en-US"/></w:rPr><w:t xml:space="preserve"> is a dependency toward one instance of the specification </w:t></w:r><w:r><w:rPr><w:rFonts w:ascii="Courier New" w:cs="Courier New" w:hAnsi="Courier New"/><w:i/><w:iCs/><w:color w:val="2A00FF"/><w:sz w:val="20"/><w:szCs w:val="20"/><w:lang w:val="en-US"/></w:rPr><w:t>S3Compile</w:t></w:r><w:r><w:rPr><w:lang w:val="en-US"/></w:rPr><w:t xml:space="preserve">. That instance is the target of fields </w:t></w:r><w:r><w:rPr><w:rFonts w:ascii="Courier New" w:cs="Courier New" w:hAnsi="Courier New"/><w:i/><w:iCs/><w:color w:val="2A00FF"/><w:sz w:val="20"/><w:szCs w:val="20"/><w:lang w:val="en-US"/></w:rPr><w:t>fieldS3</w:t></w:r><w:r><w:rPr><w:lang w:val="en-US"/></w:rPr><w:t xml:space="preserve"> and </w:t></w:r><w:r><w:rPr><w:rFonts w:ascii="Courier New" w:cs="Courier New" w:hAnsi="Courier New"/><w:i/><w:iCs/><w:color w:val="2A00FF"/><w:sz w:val="20"/><w:szCs w:val="20"/><w:lang w:val="en-US"/></w:rPr><w:t>field2S3</w:t></w:r><w:r><w:rPr><w:lang w:val="en-US"/></w:rPr><w:t xml:space="preserve">, and the provider of message </w:t></w:r><w:r><w:rPr><w:rFonts w:ascii="Courier New" w:cs="Courier New" w:hAnsi="Courier New"/><w:i/><w:iCs/><w:color w:val="2A00FF"/><w:sz w:val="20"/><w:szCs w:val="20"/><w:lang w:val="en-US"/></w:rPr><w:t>mes1</w:t></w:r><w:r><w:rPr><w:lang w:val="en-US"/></w:rPr><w:t>. For dependencies with cardinality multiple, all variables are bound to the same set of service providers (internally, it is the same array of providers). It means that that dependency is resolved once (when the first field is accessed), and if it changes, it changes simultaneously for all fields.</w:t></w:r></w:p><w:p><w:pPr><w:pStyle w:val="style0"/></w:pPr><w:r><w:rPr><w:b/><w:sz w:val="28"/><w:lang w:val="en-US"/></w:rPr></w:r></w:p><w:p><w:pPr><w:pStyle w:val="style0"/></w:pPr><w:r><w:rPr><w:b/><w:sz w:val="28"/><w:lang w:val="en-US"/></w:rPr></w:r></w:p><w:p><w:pPr><w:pStyle w:val="style0"/></w:pPr><w:r><w:rPr><w:b/><w:sz w:val="28"/><w:lang w:val="en-US"/></w:rPr></w:r></w:p><w:p><w:pPr><w:pStyle w:val="style0"/></w:pPr><w:r><w:rPr><w:b/><w:lang w:val="en-US"/></w:rPr><w:t>Messages</w:t></w:r></w:p><w:p><w:pPr><w:pStyle w:val="style0"/></w:pPr><w:r><w:rPr><w:lang w:val="en-US"/></w:rPr><w:t>Following our metamodel, a component provides resources (interfaces or messages) and dependency can be defined against interfaces or messages. Therefore a component can be a message provider, or a message requester.</w:t></w:r></w:p><w:p><w:pPr><w:pStyle w:val="style0"/></w:pPr><w:r><w:rPr><w:lang w:val="en-US"/></w:rPr></w:r></w:p><w:p><w:pPr><w:pStyle w:val="style0"/></w:pPr><w:r><w:rPr><w:lang w:val="en-US"/></w:rPr><w:t>A message provider must indicate in its declaration header, as for interfaces, the type of the provided messages, and for implementations, the associated fields (see example above).</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specification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&quot;S2&quot;</w:t></w:r><w:r><w:rPr><w:rFonts w:ascii="Courier New" w:cs="Courier New" w:hAnsi="Courier New"/><w:sz w:val="20"/><w:szCs w:val="20"/><w:lang w:val="en-US"/></w:rPr><w:t xml:space="preserve"> </w:t></w:r><w:r><w:rPr><w:rFonts w:ascii="Courier New" w:cs="Courier New" w:hAnsi="Courier New"/><w:color w:val="7F007F"/><w:sz w:val="20"/><w:szCs w:val="20"/><w:lang w:val="en-US"/></w:rPr><w:t>interfaces</w:t></w:r><w:r><w:rPr><w:rFonts w:ascii="Courier New" w:cs="Courier New" w:hAnsi="Courier New"/><w:color w:val="000000"/><w:sz w:val="20"/><w:szCs w:val="20"/><w:lang w:val="en-US"/></w:rPr><w:t>=</w:t></w:r><w:r><w:rPr><w:rFonts w:ascii="Courier New" w:cs="Courier New" w:hAnsi="Courier New"/><w:i/><w:iCs/><w:color w:val="2A00FF"/><w:sz w:val="20"/><w:szCs w:val="20"/><w:lang w:val="en-US"/></w:rPr><w:t>&quot;apam.test.S2&quot;</w:t></w:r><w:r><w:rPr><w:rFonts w:ascii="Courier New" w:cs="Courier New" w:hAnsi="Courier New"/><w:sz w:val="20"/><w:szCs w:val="20"/><w:lang w:val="en-US"/></w:rPr><w:t xml:space="preserve"> </w:t><w:tab/></w:r><w:r><w:rPr><w:rFonts w:ascii="Courier New" w:cs="Courier New" w:hAnsi="Courier New"/><w:color w:val="7F007F"/><w:sz w:val="20"/><w:szCs w:val="20"/><w:lang w:val="en-US"/></w:rPr><w:t>messages</w:t></w:r><w:r><w:rPr><w:rFonts w:ascii="Courier New" w:cs="Courier New" w:hAnsi="Courier New"/><w:color w:val="000000"/><w:sz w:val="20"/><w:szCs w:val="20"/><w:lang w:val="en-US"/></w:rPr><w:t>=</w:t></w:r><w:r><w:rPr><w:rFonts w:ascii="Courier New" w:cs="Courier New" w:hAnsi="Courier New"/><w:i/><w:iCs/><w:color w:val="2A00FF"/><w:sz w:val="20"/><w:szCs w:val="20"/><w:lang w:val="en-US"/></w:rPr><w:t>&quot;apam.test.M1, apam.Test.M2&quot;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ab/><w:t>…..</w:t></w:r></w:p><w:p><w:pPr><w:pStyle w:val="style0"/></w:pPr><w:r><w:rPr><w:rFonts w:ascii="Courier New" w:cs="Courier New" w:hAnsi="Courier New"/><w:sz w:val="20"/><w:szCs w:val="20"/><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implementation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&quot;S2Impl&quot; </w:t></w:r><w:r><w:rPr><w:rFonts w:ascii="Courier New" w:cs="Courier New" w:hAnsi="Courier New"/><w:color w:val="7F007F"/><w:sz w:val="20"/><w:szCs w:val="20"/><w:lang w:val="en-US"/></w:rPr><w:t>specification</w:t></w:r><w:r><w:rPr><w:rFonts w:ascii="Courier New" w:cs="Courier New" w:hAnsi="Courier New"/><w:i/><w:iCs/><w:color w:val="2A00FF"/><w:sz w:val="20"/><w:szCs w:val="20"/><w:lang w:val="en-US"/></w:rPr><w:t>=”S2”</w:t></w:r></w:p><w:p><w:pPr><w:pStyle w:val="style0"/><w:ind w:hanging="0" w:left="708" w:right="0"/></w:pPr><w:r><w:rPr><w:rFonts w:ascii="Courier New" w:cs="Courier New" w:hAnsi="Courier New"/><w:color w:val="7F007F"/><w:sz w:val="20"/><w:szCs w:val="20"/><w:lang w:val="en-US"/></w:rPr><w:t>message-methods</w:t></w:r><w:r><w:rPr><w:rFonts w:ascii="Courier New" w:cs="Courier New" w:hAnsi="Courier New"/><w:color w:val="000000"/><w:sz w:val="20"/><w:szCs w:val="20"/><w:lang w:val="en-US"/></w:rPr><w:t>=</w:t></w:r><w:r><w:rPr><w:rFonts w:ascii="Courier New" w:cs="Courier New" w:hAnsi="Courier New"/><w:i/><w:iCs/><w:color w:val="2A00FF"/><w:sz w:val="20"/><w:szCs w:val="20"/><w:lang w:val="en-US"/></w:rPr><w:t>&quot;producerM1, producerM2&quot;</w:t></w:r></w:p><w:p><w:pPr><w:pStyle w:val="style0"/><w:ind w:hanging="0" w:left="708" w:right="0"/></w:pPr><w:r><w:rPr><w:rFonts w:ascii="Courier New" w:cs="Courier New" w:hAnsi="Courier New"/><w:color w:val="7F007F"/><w:sz w:val="20"/><w:szCs w:val="20"/><w:lang w:val="en-US"/></w:rPr><w:t>interfaces</w:t></w:r><w:r><w:rPr><w:rFonts w:ascii="Courier New" w:cs="Courier New" w:hAnsi="Courier New"/><w:color w:val="000000"/><w:sz w:val="20"/><w:szCs w:val="20"/><w:lang w:val="en-US"/></w:rPr><w:t>=</w:t></w:r><w:r><w:rPr><w:rFonts w:ascii="Courier New" w:cs="Courier New" w:hAnsi="Courier New"/><w:i/><w:iCs/><w:color w:val="2A00FF"/><w:sz w:val="20"/><w:szCs w:val="20"/><w:lang w:val="en-US"/></w:rPr><w:t>&quot; apam.test.AC&quot;</w:t></w:r><w:r><w:rPr><w:rFonts w:ascii="Courier New" w:cs="Courier New" w:hAnsi="Courier New"/><w:sz w:val="20"/><w:szCs w:val="20"/><w:lang w:val="en-US"/></w:rPr><w:t xml:space="preserve"> </w:t></w:r><w:r><w:rPr><w:rFonts w:ascii="Courier New" w:cs="Courier New" w:hAnsi="Courier New"/><w:color w:val="000000"/><w:sz w:val="20"/><w:szCs w:val="20"/><w:lang w:val="en-US"/></w:rPr><w:tab/><w:t>……</w:t></w:r></w:p><w:p><w:pPr><w:pStyle w:val="style0"/></w:pPr><w:r><w:rPr><w:lang w:val="en-US"/></w:rPr></w:r></w:p><w:p><w:pPr><w:pStyle w:val="style0"/></w:pPr><w:r><w:rPr><w:lang w:val="en-US"/></w:rPr><w:t xml:space="preserve">The S2Impl implementation should contain the methods </w:t></w:r><w:r><w:rPr><w:rFonts w:ascii="Courier New" w:cs="Courier New" w:hAnsi="Courier New"/><w:i/><w:iCs/><w:color w:val="2A00FF"/><w:sz w:val="20"/><w:szCs w:val="20"/><w:lang w:val="en-US"/></w:rPr><w:t>producerM1</w:t></w:r><w:r><w:rPr><w:lang w:val="en-US"/></w:rPr><w:t xml:space="preserve"> and </w:t></w:r><w:r><w:rPr><w:rFonts w:ascii="Courier New" w:cs="Courier New" w:hAnsi="Courier New"/><w:i/><w:iCs/><w:color w:val="2A00FF"/><w:sz w:val="20"/><w:szCs w:val="20"/><w:lang w:val="en-US"/></w:rPr><w:t>producerM2</w:t></w:r><w:r><w:rPr><w:lang w:val="en-US"/></w:rPr><w:t>:</w:t></w:r></w:p><w:p><w:pPr><w:pStyle w:val="style0"/></w:pPr><w:r><w:rPr><w:lang w:val="en-US"/></w:rPr></w:r></w:p><w:p><w:pPr><w:pStyle w:val="style0"/></w:pPr><w:r><w:rPr><w:rFonts w:ascii="Courier New" w:cs="Courier New" w:hAnsi="Courier New"/><w:color w:val="000000"/><w:sz w:val="20"/><w:szCs w:val="20"/><w:lang w:val="en-US"/></w:rPr><w:tab/><w:t xml:space="preserve">    </w:t></w:r><w:r><w:rPr><w:rFonts w:ascii="Courier New" w:cs="Courier New" w:hAnsi="Courier New"/><w:b/><w:bCs/><w:color w:val="7F0055"/><w:sz w:val="20"/><w:szCs w:val="20"/><w:lang w:val="en-US"/></w:rPr><w:t>public</w:t></w:r><w:r><w:rPr><w:rFonts w:ascii="Courier New" w:cs="Courier New" w:hAnsi="Courier New"/><w:color w:val="000000"/><w:sz w:val="20"/><w:szCs w:val="20"/><w:lang w:val="en-US"/></w:rPr><w:t xml:space="preserve"> M1 producerM1 (M1 m1) { return m1; }</w:t><w:tab/><w:t xml:space="preserve">    </w:t></w:r></w:p><w:p><w:pPr><w:pStyle w:val="style0"/></w:pPr><w:r><w:rPr><w:rFonts w:ascii="Courier New" w:cs="Courier New" w:hAnsi="Courier New"/><w:color w:val="000000"/><w:sz w:val="20"/><w:szCs w:val="20"/><w:lang w:val="en-US"/></w:rPr></w:r></w:p><w:p><w:pPr><w:pStyle w:val="style0"/></w:pPr><w:r><w:rPr><w:lang w:val="en-US"/></w:rPr><w:t xml:space="preserve">Each time the producer calls the </w:t></w:r><w:r><w:rPr><w:rFonts w:ascii="Courier New" w:cs="Courier New" w:hAnsi="Courier New"/><w:color w:val="000000"/><w:sz w:val="20"/><w:szCs w:val="20"/><w:lang w:val="en-US"/></w:rPr><w:t>produceM1</w:t></w:r><w:r><w:rPr><w:lang w:val="en-US"/></w:rPr><w:t xml:space="preserve"> method, Apam considers that a new </w:t></w:r><w:r><w:rPr><w:rFonts w:ascii="Courier New" w:cs="Courier New" w:hAnsi="Courier New"/><w:color w:val="000000"/><w:sz w:val="20"/><w:szCs w:val="20"/><w:lang w:val="en-US"/></w:rPr><w:t>M1</w:t></w:r><w:r><w:rPr><w:lang w:val="en-US"/></w:rPr><w:t xml:space="preserve"> message is produced. There is no constraint on the method </w:t></w:r><w:r><w:rPr><w:rFonts w:ascii="Courier New" w:cs="Courier New" w:hAnsi="Courier New"/><w:color w:val="000000"/><w:sz w:val="20"/><w:szCs w:val="20"/><w:lang w:val="en-US"/></w:rPr><w:t>producerM1</w:t></w:r><w:r><w:rPr><w:lang w:val="en-US"/></w:rPr><w:t xml:space="preserve"> parameters, but it must return an </w:t></w:r><w:r><w:rPr><w:rFonts w:ascii="Courier New" w:cs="Courier New" w:hAnsi="Courier New"/><w:color w:val="000000"/><w:sz w:val="20"/><w:szCs w:val="20"/><w:lang w:val="en-US"/></w:rPr><w:t>M1</w:t></w:r><w:r><w:rPr><w:lang w:val="en-US"/></w:rPr><w:t xml:space="preserve"> object. A dependency can be defined against messages in a similar way as interfaces, but methods instead of fields must be indicated, as in the following examples.</w:t></w:r></w:p><w:p><w:pPr><w:pStyle w:val="style0"/></w:pPr><w:r><w:rPr><w:rFonts w:ascii="Courier New" w:cs="Courier New" w:hAnsi="Courier New"/><w:color w:val="000000"/><w:sz w:val="20"/><w:szCs w:val="20"/><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 xml:space="preserve"> </w:t></w:r><w:r><w:rPr><w:rFonts w:ascii="Courier New" w:cs="Courier New" w:hAnsi="Courier New"/><w:color w:val="7F007F"/><w:sz w:val="20"/><w:szCs w:val="20"/><w:lang w:val="en-US"/></w:rPr><w:t>method</w:t></w:r><w:r><w:rPr><w:rFonts w:ascii="Courier New" w:cs="Courier New" w:hAnsi="Courier New"/><w:color w:val="000000"/><w:sz w:val="20"/><w:szCs w:val="20"/><w:lang w:val="en-US"/></w:rPr><w:t>=</w:t></w:r><w:r><w:rPr><w:rFonts w:ascii="Courier New" w:cs="Courier New" w:hAnsi="Courier New"/><w:i/><w:iCs/><w:color w:val="2A00FF"/><w:sz w:val="20"/><w:szCs w:val="20"/><w:lang w:val="en-US"/></w:rPr><w:t>&quot;getM1&quot;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 xml:space="preserve"> </w:t></w:r><w:r><w:rPr><w:rFonts w:ascii="Courier New" w:cs="Courier New" w:hAnsi="Courier New"/><w:color w:val="7F007F"/><w:sz w:val="20"/><w:szCs w:val="20"/><w:lang w:val="en-US"/></w:rPr><w:t>field</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&quot;fieldS2&quot; </w:t></w:r><w:r><w:rPr><w:rFonts w:ascii="Courier New" w:cs="Courier New" w:hAnsi="Courier New"/><w:color w:val="008080"/><w:sz w:val="20"/><w:szCs w:val="20"/><w:lang w:val="en-US"/></w:rPr><w:t>/&gt;</w:t></w:r></w:p><w:p><w:pPr><w:pStyle w:val="style0"/></w:pPr><w:r><w:rPr><w:rFonts w:ascii="Courier New" w:cs="Courier New" w:hAnsi="Courier New"/><w:sz w:val="20"/><w:szCs w:val="20"/><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 xml:space="preserve">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&quot;S2Compile&quot;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interface</w:t></w:r><w:r><w:rPr><w:rFonts w:ascii="Courier New" w:cs="Courier New" w:hAnsi="Courier New"/><w:sz w:val="20"/><w:szCs w:val="20"/><w:lang w:val="en-US"/></w:rPr><w:t xml:space="preserve"> </w:t></w:r><w:r><w:rPr><w:rFonts w:ascii="Courier New" w:cs="Courier New" w:hAnsi="Courier New"/><w:color w:val="7F007F"/><w:sz w:val="20"/><w:szCs w:val="20"/><w:lang w:val="en-US"/></w:rPr><w:t>field</w:t></w:r><w:r><w:rPr><w:rFonts w:ascii="Courier New" w:cs="Courier New" w:hAnsi="Courier New"/><w:color w:val="000000"/><w:sz w:val="20"/><w:szCs w:val="20"/><w:lang w:val="en-US"/></w:rPr><w:t>=</w:t></w:r><w:r><w:rPr><w:rFonts w:ascii="Courier New" w:cs="Courier New" w:hAnsi="Courier New"/><w:i/><w:iCs/><w:color w:val="2A00FF"/><w:sz w:val="20"/><w:szCs w:val="20"/><w:lang w:val="en-US"/></w:rPr><w:t>&quot;anotherS2&quot;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message</w:t></w:r><w:r><w:rPr><w:rFonts w:ascii="Courier New" w:cs="Courier New" w:hAnsi="Courier New"/><w:sz w:val="20"/><w:szCs w:val="20"/><w:lang w:val="en-US"/></w:rPr><w:t xml:space="preserve"> </w:t></w:r><w:r><w:rPr><w:rFonts w:ascii="Courier New" w:cs="Courier New" w:hAnsi="Courier New"/><w:color w:val="7F007F"/><w:sz w:val="20"/><w:szCs w:val="20"/><w:lang w:val="en-US"/></w:rPr><w:t>method</w:t></w:r><w:r><w:rPr><w:rFonts w:ascii="Courier New" w:cs="Courier New" w:hAnsi="Courier New"/><w:color w:val="000000"/><w:sz w:val="20"/><w:szCs w:val="20"/><w:lang w:val="en-US"/></w:rPr><w:t>=</w:t></w:r><w:r><w:rPr><w:rFonts w:ascii="Courier New" w:cs="Courier New" w:hAnsi="Courier New"/><w:i/><w:iCs/><w:color w:val="2A00FF"/><w:sz w:val="20"/><w:szCs w:val="20"/><w:lang w:val="en-US"/></w:rPr><w:t>&quot;getAlsoM1&quot;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&lt;/dependency&gt;</w:t></w:r></w:p><w:p><w:pPr><w:pStyle w:val="style0"/></w:pPr><w:r><w:rPr><w:rFonts w:ascii="Courier New" w:cs="Courier New" w:hAnsi="Courier New"/><w:color w:val="008080"/><w:sz w:val="20"/><w:szCs w:val="20"/><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 xml:space="preserve"> </w:t></w:r><w:r><w:rPr><w:rFonts w:ascii="Courier New" w:cs="Courier New" w:hAnsi="Courier New"/><w:color w:val="7F007F"/><w:sz w:val="20"/><w:szCs w:val="20"/><w:lang w:val="en-US"/></w:rPr><w:t>method</w:t></w:r><w:r><w:rPr><w:rFonts w:ascii="Courier New" w:cs="Courier New" w:hAnsi="Courier New"/><w:color w:val="000000"/><w:sz w:val="20"/><w:szCs w:val="20"/><w:lang w:val="en-US"/></w:rPr><w:t>=</w:t></w:r><w:r><w:rPr><w:rFonts w:ascii="Courier New" w:cs="Courier New" w:hAnsi="Courier New"/><w:i/><w:iCs/><w:color w:val="2A00FF"/><w:sz w:val="20"/><w:szCs w:val="20"/><w:lang w:val="en-US"/></w:rPr><w:t>&quot;gotM2&quot;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sz w:val="20"/><w:szCs w:val="20"/><w:lang w:val="en-US"/></w:rPr></w:r></w:p><w:p><w:pPr><w:pStyle w:val="style0"/></w:pPr><w:r><w:rPr><w:lang w:val="en-US"/></w:rPr><w:t xml:space="preserve">The first line is a simple declaration of a message dependency; analyzing the source code it is found that </w:t></w:r><w:r><w:rPr><w:rFonts w:ascii="Courier New" w:cs="Courier New" w:hAnsi="Courier New"/><w:color w:val="000000"/><w:sz w:val="20"/><w:szCs w:val="20"/><w:lang w:val="en-US"/></w:rPr><w:t>getM1</w:t></w:r><w:r><w:rPr><w:lang w:val="en-US"/></w:rPr><w:t xml:space="preserve"> is a method that returns a message of type </w:t></w:r><w:r><w:rPr><w:rFonts w:ascii="Courier New" w:cs="Courier New" w:hAnsi="Courier New"/><w:color w:val="000000"/><w:sz w:val="20"/><w:szCs w:val="20"/><w:lang w:val="en-US"/></w:rPr><w:t>M1</w:t></w:r><w:r><w:rPr><w:lang w:val="en-US"/></w:rPr><w:t xml:space="preserve"> and therefore is associated with the message </w:t></w:r><w:r><w:rPr><w:rFonts w:ascii="Courier New" w:cs="Courier New" w:hAnsi="Courier New"/><w:color w:val="000000"/><w:sz w:val="20"/><w:szCs w:val="20"/><w:lang w:val="en-US"/></w:rPr><w:t>M1</w:t></w:r><w:r><w:rPr><w:lang w:val="en-US"/></w:rPr><w:t xml:space="preserve"> dependency. The associated Java program should contain:</w:t></w:r></w:p><w:p><w:pPr><w:pStyle w:val="style0"/></w:pPr><w:r><w:rPr><w:lang w:val="en-US"/></w:rPr></w:r></w:p><w:p><w:pPr><w:pStyle w:val="style0"/></w:pPr><w:r><w:rPr><w:rFonts w:ascii="Courier New" w:cs="Courier New" w:hAnsi="Courier New"/><w:color w:val="000000"/><w:sz w:val="20"/><w:szCs w:val="20"/><w:lang w:val="en-US"/></w:rPr><w:t xml:space="preserve">Set&lt;S2&gt; </w:t></w:r><w:r><w:rPr><w:rFonts w:ascii="Courier New" w:cs="Courier New" w:hAnsi="Courier New"/><w:color w:val="0000C0"/><w:sz w:val="20"/><w:szCs w:val="20"/><w:lang w:val="en-US"/></w:rPr><w:t>fieldS2</w:t></w:r><w:r><w:rPr><w:rFonts w:ascii="Courier New" w:cs="Courier New" w:hAnsi="Courier New"/><w:color w:val="000000"/><w:sz w:val="20"/><w:szCs w:val="20"/><w:lang w:val="en-US"/></w:rPr><w:t xml:space="preserve"> ;</w:t></w:r></w:p><w:p><w:pPr><w:pStyle w:val="style0"/></w:pPr><w:r><w:rPr><w:rFonts w:ascii="Courier New" w:cs="Courier New" w:hAnsi="Courier New"/><w:color w:val="000000"/><w:sz w:val="20"/><w:szCs w:val="20"/><w:lang w:val="en-US"/></w:rPr><w:t xml:space="preserve">S2 </w:t></w:r><w:r><w:rPr><w:rFonts w:ascii="Courier New" w:cs="Courier New" w:hAnsi="Courier New"/><w:color w:val="0000C0"/><w:sz w:val="20"/><w:szCs w:val="20"/><w:lang w:val="en-US"/></w:rPr><w:t>anotherS2</w:t></w:r><w:r><w:rPr><w:rFonts w:ascii="Courier New" w:cs="Courier New" w:hAnsi="Courier New"/><w:color w:val="000000"/><w:sz w:val="20"/><w:szCs w:val="20"/><w:lang w:val="en-US"/></w:rPr><w:t xml:space="preserve"> ;</w:t></w:r></w:p><w:p><w:pPr><w:pStyle w:val="style0"/></w:pPr><w:r><w:rPr><w:rFonts w:ascii="Courier New" w:cs="Courier New" w:hAnsi="Courier New"/><w:color w:val="000000"/><w:sz w:val="20"/><w:szCs w:val="20"/><w:lang w:val="en-US"/></w:rPr><w:tab/><w:t xml:space="preserve">    </w:t></w:r></w:p><w:p><w:pPr><w:pStyle w:val="style0"/></w:pPr><w:r><w:rPr><w:rFonts w:ascii="Courier New" w:cs="Courier New" w:hAnsi="Courier New"/><w:b/><w:bCs/><w:color w:val="7F0055"/><w:sz w:val="20"/><w:szCs w:val="20"/><w:lang w:val="en-US"/></w:rPr><w:t>public</w:t></w:r><w:r><w:rPr><w:rFonts w:ascii="Courier New" w:cs="Courier New" w:hAnsi="Courier New"/><w:color w:val="000000"/><w:sz w:val="20"/><w:szCs w:val="20"/><w:lang w:val="en-US"/></w:rPr><w:t xml:space="preserve"> M1 getM1 () { </w:t></w:r><w:r><w:rPr><w:rFonts w:ascii="Courier New" w:cs="Courier New" w:hAnsi="Courier New"/><w:b/><w:bCs/><w:color w:val="7F0055"/><w:sz w:val="20"/><w:szCs w:val="20"/><w:lang w:val="en-US"/></w:rPr><w:t>return</w:t></w:r><w:r><w:rPr><w:rFonts w:ascii="Courier New" w:cs="Courier New" w:hAnsi="Courier New"/><w:color w:val="000000"/><w:sz w:val="20"/><w:szCs w:val="20"/><w:lang w:val="en-US"/></w:rPr><w:t xml:space="preserve"> </w:t></w:r><w:r><w:rPr><w:rFonts w:ascii="Courier New" w:cs="Courier New" w:hAnsi="Courier New"/><w:b/><w:bCs/><w:color w:val="7F0055"/><w:sz w:val="20"/><w:szCs w:val="20"/><w:lang w:val="en-US"/></w:rPr><w:t>null</w:t></w:r><w:r><w:rPr><w:rFonts w:ascii="Courier New" w:cs="Courier New" w:hAnsi="Courier New"/><w:color w:val="000000"/><w:sz w:val="20"/><w:szCs w:val="20"/><w:lang w:val="en-US"/></w:rPr><w:t>;}</w:t></w:r></w:p><w:p><w:pPr><w:pStyle w:val="style0"/></w:pPr><w:r><w:rPr><w:rFonts w:ascii="Courier New" w:cs="Courier New" w:hAnsi="Courier New"/><w:b/><w:bCs/><w:color w:val="7F0055"/><w:sz w:val="20"/><w:szCs w:val="20"/><w:lang w:val="en-US"/></w:rPr><w:t>public</w:t></w:r><w:r><w:rPr><w:rFonts w:ascii="Courier New" w:cs="Courier New" w:hAnsi="Courier New"/><w:color w:val="000000"/><w:sz w:val="20"/><w:szCs w:val="20"/><w:lang w:val="en-US"/></w:rPr><w:t xml:space="preserve"> M1 getAlsoM1 () { </w:t></w:r><w:r><w:rPr><w:rFonts w:ascii="Courier New" w:cs="Courier New" w:hAnsi="Courier New"/><w:b/><w:bCs/><w:color w:val="7F0055"/><w:sz w:val="20"/><w:szCs w:val="20"/><w:lang w:val="en-US"/></w:rPr><w:t>return</w:t></w:r><w:r><w:rPr><w:rFonts w:ascii="Courier New" w:cs="Courier New" w:hAnsi="Courier New"/><w:color w:val="000000"/><w:sz w:val="20"/><w:szCs w:val="20"/><w:lang w:val="en-US"/></w:rPr><w:t xml:space="preserve"> </w:t></w:r><w:r><w:rPr><w:rFonts w:ascii="Courier New" w:cs="Courier New" w:hAnsi="Courier New"/><w:b/><w:bCs/><w:color w:val="7F0055"/><w:sz w:val="20"/><w:szCs w:val="20"/><w:lang w:val="en-US"/></w:rPr><w:t>null</w:t></w:r><w:r><w:rPr><w:rFonts w:ascii="Courier New" w:cs="Courier New" w:hAnsi="Courier New"/><w:color w:val="000000"/><w:sz w:val="20"/><w:szCs w:val="20"/><w:lang w:val="en-US"/></w:rPr><w:t>;}</w:t></w:r></w:p><w:p><w:pPr><w:pStyle w:val="style0"/></w:pPr><w:r><w:rPr><w:lang w:val="en-US"/></w:rPr></w:r></w:p><w:p><w:pPr><w:pStyle w:val="style0"/></w:pPr><w:r><w:rPr><w:rFonts w:ascii="Courier New" w:cs="Courier New" w:hAnsi="Courier New"/><w:b/><w:bCs/><w:color w:val="7F0055"/><w:sz w:val="20"/><w:szCs w:val="20"/><w:lang w:val="en-US"/></w:rPr><w:t>public</w:t></w:r><w:r><w:rPr><w:rFonts w:ascii="Courier New" w:cs="Courier New" w:hAnsi="Courier New"/><w:color w:val="000000"/><w:sz w:val="20"/><w:szCs w:val="20"/><w:lang w:val="en-US"/></w:rPr><w:t xml:space="preserve"> void gotM2 (M2 m2) { </w:t></w:r><w:r><w:rPr><w:rFonts w:ascii="Courier New" w:cs="Courier New" w:hAnsi="Courier New"/><w:b/><w:bCs/><w:color w:val="7F0055"/><w:sz w:val="20"/><w:szCs w:val="20"/><w:lang w:val="en-US"/></w:rPr><w:t xml:space="preserve">…… </w:t></w:r><w:r><w:rPr><w:rFonts w:ascii="Courier New" w:cs="Courier New" w:hAnsi="Courier New"/><w:color w:val="000000"/><w:sz w:val="20"/><w:szCs w:val="20"/><w:lang w:val="en-US"/></w:rPr><w:t>}</w:t></w:r></w:p><w:p><w:pPr><w:pStyle w:val="style0"/></w:pPr><w:r><w:rPr><w:lang w:val="en-US"/></w:rPr></w:r></w:p><w:p><w:pPr><w:pStyle w:val="style0"/></w:pPr><w:r><w:rPr><w:lang w:val="en-US"/></w:rPr><w:t xml:space="preserve">The method </w:t></w:r><w:r><w:rPr><w:rFonts w:ascii="Courier New" w:cs="Courier New" w:hAnsi="Courier New"/><w:color w:val="000000"/><w:sz w:val="20"/><w:szCs w:val="20"/><w:lang w:val="en-US"/></w:rPr><w:t>getM1</w:t></w:r><w:r><w:rPr><w:lang w:val="en-US"/></w:rPr><w:t xml:space="preserve"> and </w:t></w:r><w:r><w:rPr><w:rFonts w:ascii="Courier New" w:cs="Courier New" w:hAnsi="Courier New"/><w:color w:val="000000"/><w:sz w:val="20"/><w:szCs w:val="20"/><w:lang w:val="en-US"/></w:rPr><w:t>getAlsoM1</w:t></w:r><w:r><w:rPr><w:lang w:val="en-US"/></w:rPr><w:t xml:space="preserve"> are very special method: calling them does not execute their body, but calls Apam to get the next message of type </w:t></w:r><w:r><w:rPr><w:rFonts w:ascii="Courier New" w:cs="Courier New" w:hAnsi="Courier New"/><w:color w:val="000000"/><w:sz w:val="20"/><w:szCs w:val="20"/><w:lang w:val="en-US"/></w:rPr><w:t>M1</w:t></w:r><w:r><w:rPr><w:lang w:val="en-US"/></w:rPr><w:t xml:space="preserve">. If there is no new </w:t></w:r><w:r><w:rPr><w:rFonts w:ascii="Courier New" w:cs="Courier New" w:hAnsi="Courier New"/><w:color w:val="000000"/><w:sz w:val="20"/><w:szCs w:val="20"/><w:lang w:val="en-US"/></w:rPr><w:t>M1</w:t></w:r><w:r><w:rPr><w:lang w:val="en-US"/></w:rPr><w:t xml:space="preserve"> value available, the client is waiting for a new value to be available.</w:t></w:r></w:p><w:p><w:pPr><w:pStyle w:val="style0"/></w:pPr><w:r><w:rPr><w:lang w:val="en-US"/></w:rPr><w:t xml:space="preserve">At the first call to these methods, the corresponding </w:t></w:r><w:r><w:rPr><w:rFonts w:ascii="Courier New" w:cs="Courier New" w:hAnsi="Courier New"/><w:color w:val="000000"/><w:sz w:val="20"/><w:szCs w:val="20"/><w:lang w:val="en-US"/></w:rPr><w:t>M1producers</w:t></w:r><w:r><w:rPr><w:lang w:val="en-US"/></w:rPr><w:t xml:space="preserve"> are resolved and connected to the method. If the dependency is multiple, all the valid </w:t></w:r><w:r><w:rPr><w:rFonts w:ascii="Courier New" w:cs="Courier New" w:hAnsi="Courier New"/><w:color w:val="000000"/><w:sz w:val="20"/><w:szCs w:val="20"/><w:lang w:val="en-US"/></w:rPr><w:t>M1</w:t></w:r><w:r><w:rPr><w:lang w:val="en-US"/></w:rPr><w:t xml:space="preserve"> producer will be associated to the method, otherwise a single producer is connected. In this case, as for usual dependencies, it is the client that has the initiative to get a new value. We call it the “pull” mode.</w:t></w:r></w:p><w:p><w:pPr><w:pStyle w:val="style0"/></w:pPr><w:r><w:rPr><w:lang w:val="en-US"/></w:rPr></w:r></w:p><w:p><w:pPr><w:pStyle w:val="style0"/></w:pPr><w:r><w:rPr><w:lang w:val="en-US"/></w:rPr><w:t>In the pull mode, we can also declare methods that return a set of message:</w:t></w:r></w:p><w:p><w:pPr><w:pStyle w:val="style0"/></w:pPr><w:r><w:rPr><w:rFonts w:ascii="Courier New" w:cs="Courier New" w:hAnsi="Courier New"/><w:b/><w:bCs/><w:color w:val="7F0055"/><w:sz w:val="20"/><w:szCs w:val="20"/><w:lang w:val="en-US"/></w:rPr><w:t>public</w:t></w:r><w:r><w:rPr><w:rFonts w:ascii="Courier New" w:cs="Courier New" w:hAnsi="Courier New"/><w:color w:val="000000"/><w:sz w:val="20"/><w:szCs w:val="20"/><w:lang w:val="en-US"/></w:rPr><w:t xml:space="preserve"> Set&lt;M1&gt; getM1 () { </w:t></w:r><w:r><w:rPr><w:rFonts w:ascii="Courier New" w:cs="Courier New" w:hAnsi="Courier New"/><w:b/><w:bCs/><w:color w:val="7F0055"/><w:sz w:val="20"/><w:szCs w:val="20"/><w:lang w:val="en-US"/></w:rPr><w:t>return</w:t></w:r><w:r><w:rPr><w:rFonts w:ascii="Courier New" w:cs="Courier New" w:hAnsi="Courier New"/><w:color w:val="000000"/><w:sz w:val="20"/><w:szCs w:val="20"/><w:lang w:val="en-US"/></w:rPr><w:t xml:space="preserve"> </w:t></w:r><w:r><w:rPr><w:rFonts w:ascii="Courier New" w:cs="Courier New" w:hAnsi="Courier New"/><w:b/><w:bCs/><w:color w:val="7F0055"/><w:sz w:val="20"/><w:szCs w:val="20"/><w:lang w:val="en-US"/></w:rPr><w:t>null</w:t></w:r><w:r><w:rPr><w:rFonts w:ascii="Courier New" w:cs="Courier New" w:hAnsi="Courier New"/><w:color w:val="000000"/><w:sz w:val="20"/><w:szCs w:val="20"/><w:lang w:val="en-US"/></w:rPr><w:t>;}</w:t></w:r></w:p><w:p><w:pPr><w:pStyle w:val="style0"/></w:pPr><w:r><w:rPr><w:rFonts w:ascii="Courier New" w:cs="Courier New" w:hAnsi="Courier New"/><w:b/><w:bCs/><w:color w:val="7F0055"/><w:sz w:val="20"/><w:szCs w:val="20"/><w:lang w:val="en-US"/></w:rPr><w:t>public</w:t></w:r><w:r><w:rPr><w:rFonts w:ascii="Courier New" w:cs="Courier New" w:hAnsi="Courier New"/><w:color w:val="000000"/><w:sz w:val="20"/><w:szCs w:val="20"/><w:lang w:val="en-US"/></w:rPr><w:t xml:space="preserve"> Set&lt;M1&gt; getAlsoM1 () { </w:t></w:r><w:r><w:rPr><w:rFonts w:ascii="Courier New" w:cs="Courier New" w:hAnsi="Courier New"/><w:b/><w:bCs/><w:color w:val="7F0055"/><w:sz w:val="20"/><w:szCs w:val="20"/><w:lang w:val="en-US"/></w:rPr><w:t>return</w:t></w:r><w:r><w:rPr><w:rFonts w:ascii="Courier New" w:cs="Courier New" w:hAnsi="Courier New"/><w:color w:val="000000"/><w:sz w:val="20"/><w:szCs w:val="20"/><w:lang w:val="en-US"/></w:rPr><w:t xml:space="preserve"> </w:t></w:r><w:r><w:rPr><w:rFonts w:ascii="Courier New" w:cs="Courier New" w:hAnsi="Courier New"/><w:b/><w:bCs/><w:color w:val="7F0055"/><w:sz w:val="20"/><w:szCs w:val="20"/><w:lang w:val="en-US"/></w:rPr><w:t>null</w:t></w:r><w:r><w:rPr><w:rFonts w:ascii="Courier New" w:cs="Courier New" w:hAnsi="Courier New"/><w:color w:val="000000"/><w:sz w:val="20"/><w:szCs w:val="20"/><w:lang w:val="en-US"/></w:rPr><w:t>;}</w:t></w:r></w:p><w:p><w:pPr><w:pStyle w:val="style0"/></w:pPr><w:r><w:rPr><w:lang w:val="en-US"/></w:rPr></w:r></w:p><w:p><w:pPr><w:pStyle w:val="style0"/></w:pPr><w:r><w:rPr><w:lang w:val="en-US"/></w:rPr><w:t>When these methods are called, ApAM will consider that all the returned objects are provided messages.</w:t></w:r></w:p><w:p><w:pPr><w:pStyle w:val="style0"/></w:pPr><w:r><w:rPr><w:lang w:val="en-US"/></w:rPr></w:r></w:p><w:p><w:pPr><w:pStyle w:val="style0"/></w:pPr><w:r><w:rPr><w:lang w:val="en-US"/></w:rPr><w:t>If the declared method is void, with a message type as parameter (</w:t></w:r><w:r><w:rPr><w:rFonts w:ascii="Courier New" w:cs="Courier New" w:hAnsi="Courier New"/><w:color w:val="000000"/><w:sz w:val="20"/><w:szCs w:val="20"/><w:lang w:val="en-US"/></w:rPr><w:t>M2</w:t></w:r><w:r><w:rPr><w:lang w:val="en-US"/></w:rPr><w:t xml:space="preserve"> here), this method will be called by Apam each time a message of type </w:t></w:r><w:r><w:rPr><w:rFonts w:ascii="Courier New" w:cs="Courier New" w:hAnsi="Courier New"/><w:color w:val="000000"/><w:sz w:val="20"/><w:szCs w:val="20"/><w:lang w:val="en-US"/></w:rPr><w:t>M2</w:t></w:r><w:r><w:rPr><w:lang w:val="en-US"/></w:rPr><w:t xml:space="preserve"> is available. In this case it is the message provider that has the initiative to call its client(s). The connection between client and provider is established at the first call by the provider to its </w:t></w:r><w:r><w:rPr><w:rFonts w:ascii="Courier New" w:cs="Courier New" w:hAnsi="Courier New"/><w:color w:val="000000"/><w:sz w:val="20"/><w:szCs w:val="20"/><w:lang w:val="en-US"/></w:rPr><w:t>produceM2</w:t></w:r><w:r><w:rPr><w:lang w:val="en-US"/></w:rPr><w:t xml:space="preserve"> method. In the example, the method </w:t></w:r><w:r><w:rPr><w:rFonts w:ascii="Courier New" w:cs="Courier New" w:hAnsi="Courier New"/><w:color w:val="000000"/><w:sz w:val="20"/><w:szCs w:val="20"/><w:lang w:val="en-US"/></w:rPr><w:t>gotM2</w:t></w:r><w:r><w:rPr><w:lang w:val="en-US"/></w:rPr><w:t xml:space="preserve"> will be call each time an </w:t></w:r><w:r><w:rPr><w:rFonts w:ascii="Courier New" w:cs="Courier New" w:hAnsi="Courier New"/><w:color w:val="000000"/><w:sz w:val="20"/><w:szCs w:val="20"/><w:lang w:val="en-US"/></w:rPr><w:t>M2</w:t></w:r><w:r><w:rPr><w:lang w:val="en-US"/></w:rPr><w:t xml:space="preserve"> message is produced by one of the valid </w:t></w:r><w:r><w:rPr><w:rFonts w:ascii="Courier New" w:cs="Courier New" w:hAnsi="Courier New"/><w:color w:val="000000"/><w:sz w:val="20"/><w:szCs w:val="20"/><w:lang w:val="en-US"/></w:rPr><w:t>M2</w:t></w:r><w:r><w:rPr><w:lang w:val="en-US"/></w:rPr><w:t xml:space="preserve"> producers.</w:t></w:r></w:p><w:p><w:pPr><w:pStyle w:val="style0"/></w:pPr><w:r><w:rPr><w:lang w:val="en-US"/></w:rPr></w:r></w:p><w:p><w:pPr><w:pStyle w:val="style0"/></w:pPr><w:r><w:rPr><w:lang w:val="en-US"/></w:rPr><w:t xml:space="preserve">In the previous examples, the raw data of type </w:t></w:r><w:r><w:rPr><w:rFonts w:ascii="Courier New" w:cs="Courier New" w:hAnsi="Courier New"/><w:color w:val="000000"/><w:sz w:val="20"/><w:szCs w:val="20"/><w:lang w:val="en-US"/></w:rPr><w:t>M1</w:t></w:r><w:r><w:rPr><w:lang w:val="en-US"/></w:rPr><w:t xml:space="preserve"> and </w:t></w:r><w:r><w:rPr><w:rFonts w:ascii="Courier New" w:cs="Courier New" w:hAnsi="Courier New"/><w:color w:val="000000"/><w:sz w:val="20"/><w:szCs w:val="20"/><w:lang w:val="en-US"/></w:rPr><w:t>M2</w:t></w:r><w:r><w:rPr><w:lang w:val="en-US"/></w:rPr><w:t xml:space="preserve"> is received by the clients. If more context is required, the injected methods can declare </w:t></w:r><w:r><w:rPr><w:rFonts w:ascii="Courier New" w:cs="Courier New" w:hAnsi="Courier New"/><w:color w:val="000000"/><w:sz w:val="20"/><w:szCs w:val="20"/><w:lang w:val="en-US"/></w:rPr><w:t>Message&lt;M1&gt;</w:t></w:r><w:r><w:rPr><w:lang w:val="en-US"/></w:rPr><w:t xml:space="preserve"> instead of </w:t></w:r><w:r><w:rPr><w:rFonts w:ascii="Courier New" w:cs="Courier New" w:hAnsi="Courier New"/><w:color w:val="000000"/><w:sz w:val="20"/><w:szCs w:val="20"/><w:lang w:val="en-US"/></w:rPr><w:t>M1</w:t></w:r><w:r><w:rPr><w:lang w:val="en-US"/></w:rPr><w:t xml:space="preserve">; Message being a generic type defined in Apam that contains an </w:t></w:r><w:r><w:rPr><w:rFonts w:ascii="Courier New" w:cs="Courier New" w:hAnsi="Courier New"/><w:color w:val="000000"/><w:sz w:val="20"/><w:szCs w:val="20"/><w:lang w:val="en-US"/></w:rPr><w:t>M1</w:t></w:r><w:r><w:rPr><w:lang w:val="en-US"/></w:rPr><w:t xml:space="preserve"> values and information about the message: producer id, time stamp, and so on.</w:t></w:r></w:p><w:p><w:pPr><w:pStyle w:val="style0"/></w:pPr><w:r><w:rPr><w:lang w:val="en-US"/></w:rPr></w:r></w:p><w:p><w:pPr><w:pStyle w:val="style0"/></w:pPr><w:r><w:rPr><w:lang w:val="en-US"/></w:rPr><w:t>For multiple message dependencies, as for interfaces, it is possible to be aware of the “arrival” and “departure” of a message provider:</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 xml:space="preserve"> </w:t></w:r><w:r><w:rPr><w:rFonts w:ascii="Courier New" w:cs="Courier New" w:hAnsi="Courier New"/><w:color w:val="7F007F"/><w:sz w:val="20"/><w:szCs w:val="20"/><w:lang w:val="en-US"/></w:rPr><w:t>method</w:t></w:r><w:r><w:rPr><w:rFonts w:ascii="Courier New" w:cs="Courier New" w:hAnsi="Courier New"/><w:color w:val="000000"/><w:sz w:val="20"/><w:szCs w:val="20"/><w:lang w:val="en-US"/></w:rPr><w:t>=</w:t></w:r><w:r><w:rPr><w:rFonts w:ascii="Courier New" w:cs="Courier New" w:hAnsi="Courier New"/><w:i/><w:iCs/><w:color w:val="2A00FF"/><w:sz w:val="20"/><w:szCs w:val="20"/><w:lang w:val="en-US"/></w:rPr><w:t>&quot;getM1&quot;</w:t></w:r><w:r><w:rPr><w:rFonts w:ascii="Courier New" w:cs="Courier New" w:hAnsi="Courier New"/><w:sz w:val="20"/><w:szCs w:val="20"/><w:lang w:val="en-US"/></w:rPr><w:t xml:space="preserve"> </w:t></w:r><w:r><w:rPr><w:rFonts w:ascii="Courier New" w:cs="Courier New" w:hAnsi="Courier New"/><w:color w:val="7F007F"/><w:sz w:val="20"/><w:szCs w:val="20"/><w:lang w:val="en-US"/></w:rPr><w:t>added</w:t></w:r><w:r><w:rPr><w:rFonts w:ascii="Courier New" w:cs="Courier New" w:hAnsi="Courier New"/><w:color w:val="000000"/><w:sz w:val="20"/><w:szCs w:val="20"/><w:lang w:val="en-US"/></w:rPr><w:t>=</w:t></w:r><w:r><w:rPr><w:rFonts w:ascii="Courier New" w:cs="Courier New" w:hAnsi="Courier New"/><w:i/><w:iCs/><w:color w:val="2A00FF"/><w:sz w:val="20"/><w:szCs w:val="20"/><w:lang w:val="en-US"/></w:rPr><w:t>&quot;newM1&quot;</w:t></w:r><w:r><w:rPr><w:rFonts w:ascii="Courier New" w:cs="Courier New" w:hAnsi="Courier New"/><w:sz w:val="20"/><w:szCs w:val="20"/><w:lang w:val="en-US"/></w:rPr><w:t xml:space="preserve"> </w:t></w:r><w:r><w:rPr><w:rFonts w:ascii="Courier New" w:cs="Courier New" w:hAnsi="Courier New"/><w:color w:val="7F007F"/><w:sz w:val="20"/><w:szCs w:val="20"/><w:lang w:val="en-US"/></w:rPr><w:t>removed</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&quot;removedM1&quot; </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r></w:p><w:p><w:pPr><w:pStyle w:val="style0"/></w:pPr><w:r><w:rPr><w:lang w:val="en-US"/></w:rPr><w:t>With the associated methods, as shown above for interfaces.</w:t></w:r></w:p><w:p><w:pPr><w:pStyle w:val="style0"/></w:pPr><w:r><w:rPr><w:b/><w:sz w:val="28"/><w:lang w:val="en-US"/></w:rPr></w:r></w:p><w:p><w:pPr><w:pStyle w:val="style0"/></w:pPr><w:r><w:rPr><w:b/><w:lang w:val="en-US"/></w:rPr><w:t>Constraints and preferences</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 xml:space="preserve">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&quot;S3Compile&quot;</w:t></w:r><w:r><w:rPr><w:rFonts w:ascii="Courier New" w:cs="Courier New" w:hAnsi="Courier New"/><w:sz w:val="20"/><w:szCs w:val="20"/><w:lang w:val="en-US"/></w:rPr><w:t xml:space="preserve"> </w:t></w:r><w:r><w:rPr><w:rFonts w:ascii="Courier New" w:cs="Courier New" w:hAnsi="Courier New"/><w:color w:val="7F007F"/><w:sz w:val="20"/><w:szCs w:val="20"/><w:lang w:val="en-US"/></w:rPr><w:t>id</w:t></w:r><w:r><w:rPr><w:rFonts w:ascii="Courier New" w:cs="Courier New" w:hAnsi="Courier New"/><w:color w:val="000000"/><w:sz w:val="20"/><w:szCs w:val="20"/><w:lang w:val="en-US"/></w:rPr><w:t>=</w:t></w:r><w:r><w:rPr><w:rFonts w:ascii="Courier New" w:cs="Courier New" w:hAnsi="Courier New"/><w:i/><w:iCs/><w:color w:val="2A00FF"/><w:sz w:val="20"/><w:szCs w:val="20"/><w:lang w:val="en-US"/></w:rPr><w:t>&quot;S3Id&quot;</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interface</w:t></w:r><w:r><w:rPr><w:rFonts w:ascii="Courier New" w:cs="Courier New" w:hAnsi="Courier New"/><w:sz w:val="20"/><w:szCs w:val="20"/><w:lang w:val="en-US"/></w:rPr><w:t xml:space="preserve"> </w:t></w:r><w:r><w:rPr><w:rFonts w:ascii="Courier New" w:cs="Courier New" w:hAnsi="Courier New"/><w:color w:val="7F007F"/><w:sz w:val="20"/><w:szCs w:val="20"/><w:lang w:val="en-US"/></w:rPr><w:t>field</w:t></w:r><w:r><w:rPr><w:rFonts w:ascii="Courier New" w:cs="Courier New" w:hAnsi="Courier New"/><w:color w:val="000000"/><w:sz w:val="20"/><w:szCs w:val="20"/><w:lang w:val="en-US"/></w:rPr><w:t>=</w:t></w:r><w:r><w:rPr><w:rFonts w:ascii="Courier New" w:cs="Courier New" w:hAnsi="Courier New"/><w:i/><w:iCs/><w:color w:val="2A00FF"/><w:sz w:val="20"/><w:szCs w:val="20"/><w:lang w:val="en-US"/></w:rPr><w:t>&quot;fieldS3&quot;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constraints</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implementation</w:t></w:r><w:r><w:rPr><w:rFonts w:ascii="Courier New" w:cs="Courier New" w:hAnsi="Courier New"/><w:sz w:val="20"/><w:szCs w:val="20"/><w:lang w:val="en-US"/></w:rPr><w:t xml:space="preserve"> </w:t></w:r><w:r><w:rPr><w:rFonts w:ascii="Courier New" w:cs="Courier New" w:hAnsi="Courier New"/><w:color w:val="7F007F"/><w:sz w:val="20"/><w:szCs w:val="20"/><w:lang w:val="en-US"/></w:rPr><w:t>filter</w:t></w:r><w:r><w:rPr><w:rFonts w:ascii="Courier New" w:cs="Courier New" w:hAnsi="Courier New"/><w:color w:val="000000"/><w:sz w:val="20"/><w:szCs w:val="20"/><w:lang w:val="en-US"/></w:rPr><w:t>=</w:t></w:r><w:r><w:rPr><w:rFonts w:ascii="Courier New" w:cs="Courier New" w:hAnsi="Courier New"/><w:i/><w:iCs/><w:color w:val="2A00FF"/><w:sz w:val="20"/><w:szCs w:val="20"/><w:lang w:val="en-US"/></w:rPr><w:t>&quot;(apam-composite=true)&quot;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instance</w:t></w:r><w:r><w:rPr><w:rFonts w:ascii="Courier New" w:cs="Courier New" w:hAnsi="Courier New"/><w:sz w:val="20"/><w:szCs w:val="20"/><w:lang w:val="en-US"/></w:rPr><w:t xml:space="preserve"> </w:t></w:r><w:r><w:rPr><w:rFonts w:ascii="Courier New" w:cs="Courier New" w:hAnsi="Courier New"/><w:color w:val="7F007F"/><w:sz w:val="20"/><w:szCs w:val="20"/><w:lang w:val="en-US"/></w:rPr><w:t>filter</w:t></w:r><w:r><w:rPr><w:rFonts w:ascii="Courier New" w:cs="Courier New" w:hAnsi="Courier New"/><w:color w:val="000000"/><w:sz w:val="20"/><w:szCs w:val="20"/><w:lang w:val="en-US"/></w:rPr><w:t>=</w:t></w:r><w:r><w:rPr><w:rFonts w:ascii="Courier New" w:cs="Courier New" w:hAnsi="Courier New"/><w:i/><w:iCs/><w:color w:val="2A00FF"/><w:sz w:val="20"/><w:szCs w:val="20"/><w:lang w:val="en-US"/></w:rPr><w:t>&quot;(&amp;amp;(testEnum*&amp;gt;v1,v2,v3)(x=6))&quot;</w:t></w:r><w:r><w:rPr><w:rFonts w:ascii="Courier New" w:cs="Courier New" w:hAnsi="Courier New"/><w:sz w:val="20"/><w:szCs w:val="20"/><w:lang w:val="en-US"/></w:rPr><w:t xml:space="preserve"> </w:t></w:r><w:r><w:rPr><w:rFonts w:ascii="Courier New" w:cs="Courier New" w:hAnsi="Courier New"/><w:color w:val="008080"/><w:sz w:val="20"/><w:szCs w:val="20"/><w:lang w:val="en-US"/></w:rPr><w:t>/&gt;</w:t></w:r><w:r><w:rPr><w:rFonts w:ascii="Courier New" w:cs="Courier New" w:hAnsi="Courier New"/><w:color w:val="000000"/><w:sz w:val="20"/><w:szCs w:val="20"/><w:lang w:val="en-US"/></w:rPr><w:t xml:space="preserve"> </w:t></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instance</w:t></w:r><w:r><w:rPr><w:rFonts w:ascii="Courier New" w:cs="Courier New" w:hAnsi="Courier New"/><w:sz w:val="20"/><w:szCs w:val="20"/><w:lang w:val="en-US"/></w:rPr><w:t xml:space="preserve"> </w:t></w:r><w:r><w:rPr><w:rFonts w:ascii="Courier New" w:cs="Courier New" w:hAnsi="Courier New"/><w:color w:val="7F007F"/><w:sz w:val="20"/><w:szCs w:val="20"/><w:lang w:val="en-US"/></w:rPr><w:t>filter</w:t></w:r><w:r><w:rPr><w:rFonts w:ascii="Courier New" w:cs="Courier New" w:hAnsi="Courier New"/><w:color w:val="000000"/><w:sz w:val="20"/><w:szCs w:val="20"/><w:lang w:val="en-US"/></w:rPr><w:t>=</w:t></w:r><w:r><w:rPr><w:rFonts w:ascii="Courier New" w:cs="Courier New" w:hAnsi="Courier New"/><w:i/><w:iCs/><w:color w:val="2A00FF"/><w:sz w:val="20"/><w:szCs w:val="20"/><w:lang w:val="en-US"/></w:rPr><w:t>&quot;(&amp;amp;(A2=8)(MyBool=false))&quot;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constraints</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preferences</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implementation</w:t></w:r><w:r><w:rPr><w:rFonts w:ascii="Courier New" w:cs="Courier New" w:hAnsi="Courier New"/><w:sz w:val="20"/><w:szCs w:val="20"/><w:lang w:val="en-US"/></w:rPr><w:t xml:space="preserve"> </w:t></w:r><w:r><w:rPr><w:rFonts w:ascii="Courier New" w:cs="Courier New" w:hAnsi="Courier New"/><w:color w:val="7F007F"/><w:sz w:val="20"/><w:szCs w:val="20"/><w:lang w:val="en-US"/></w:rPr><w:t>filter</w:t></w:r><w:r><w:rPr><w:rFonts w:ascii="Courier New" w:cs="Courier New" w:hAnsi="Courier New"/><w:color w:val="000000"/><w:sz w:val="20"/><w:szCs w:val="20"/><w:lang w:val="en-US"/></w:rPr><w:t>=</w:t></w:r><w:r><w:rPr><w:rFonts w:ascii="Courier New" w:cs="Courier New" w:hAnsi="Courier New"/><w:i/><w:iCs/><w:color w:val="2A00FF"/><w:sz w:val="20"/><w:szCs w:val="20"/><w:lang w:val="en-US"/></w:rPr><w:t>&quot;(x=10)&quot;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instance</w:t></w:r><w:r><w:rPr><w:rFonts w:ascii="Courier New" w:cs="Courier New" w:hAnsi="Courier New"/><w:sz w:val="20"/><w:szCs w:val="20"/><w:lang w:val="en-US"/></w:rPr><w:t xml:space="preserve"> </w:t></w:r><w:r><w:rPr><w:rFonts w:ascii="Courier New" w:cs="Courier New" w:hAnsi="Courier New"/><w:color w:val="7F007F"/><w:sz w:val="20"/><w:szCs w:val="20"/><w:lang w:val="en-US"/></w:rPr><w:t>filter</w:t></w:r><w:r><w:rPr><w:rFonts w:ascii="Courier New" w:cs="Courier New" w:hAnsi="Courier New"/><w:color w:val="000000"/><w:sz w:val="20"/><w:szCs w:val="20"/><w:lang w:val="en-US"/></w:rPr><w:t>=</w:t></w:r><w:r><w:rPr><w:rFonts w:ascii="Courier New" w:cs="Courier New" w:hAnsi="Courier New"/><w:i/><w:iCs/><w:color w:val="2A00FF"/><w:sz w:val="20"/><w:szCs w:val="20"/><w:lang w:val="en-US"/></w:rPr><w:t>&quot;(MyBool=false)&quot;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preferences</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color w:val="008080"/><w:sz w:val="20"/><w:szCs w:val="20"/><w:lang w:val="en-US"/></w:rPr><w:t>&gt;</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definition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&quot;testEnum&quot;</w:t></w:r><w:r><w:rPr><w:rFonts w:ascii="Courier New" w:cs="Courier New" w:hAnsi="Courier New"/><w:sz w:val="20"/><w:szCs w:val="20"/><w:lang w:val="en-US"/></w:rPr><w:t xml:space="preserve"> </w:t></w:r><w:r><w:rPr><w:rFonts w:ascii="Courier New" w:cs="Courier New" w:hAnsi="Courier New"/><w:color w:val="7F007F"/><w:sz w:val="20"/><w:szCs w:val="20"/><w:lang w:val="en-US"/></w:rPr><w:t>type</w:t></w:r><w:r><w:rPr><w:rFonts w:ascii="Courier New" w:cs="Courier New" w:hAnsi="Courier New"/><w:color w:val="000000"/><w:sz w:val="20"/><w:szCs w:val="20"/><w:lang w:val="en-US"/></w:rPr><w:t>=</w:t></w:r><w:r><w:rPr><w:rFonts w:ascii="Courier New" w:cs="Courier New" w:hAnsi="Courier New"/><w:i/><w:iCs/><w:color w:val="2A00FF"/><w:sz w:val="20"/><w:szCs w:val="20"/><w:lang w:val="en-US"/></w:rPr><w:t>&quot;v1, v2, v3, v4, v5&quot;</w:t></w:r><w:r><w:rPr><w:rFonts w:ascii="Courier New" w:cs="Courier New" w:hAnsi="Courier New"/><w:sz w:val="20"/><w:szCs w:val="20"/><w:lang w:val="en-US"/></w:rPr><w:t xml:space="preserve"> </w:t></w:r><w:r><w:rPr><w:rFonts w:ascii="Courier New" w:cs="Courier New" w:hAnsi="Courier New"/><w:color w:val="7F007F"/><w:sz w:val="20"/><w:szCs w:val="20"/><w:lang w:val="en-US"/></w:rPr><w:t>value</w:t></w:r><w:r><w:rPr><w:rFonts w:ascii="Courier New" w:cs="Courier New" w:hAnsi="Courier New"/><w:color w:val="000000"/><w:sz w:val="20"/><w:szCs w:val="20"/><w:lang w:val="en-US"/></w:rPr><w:t>=</w:t></w:r><w:r><w:rPr><w:rFonts w:ascii="Courier New" w:cs="Courier New" w:hAnsi="Courier New"/><w:i/><w:iCs/><w:color w:val="2A00FF"/><w:sz w:val="20"/><w:szCs w:val="20"/><w:lang w:val="en-US"/></w:rPr><w:t>&quot;v3&quot;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lang w:val="en-US"/></w:rPr></w:r></w:p><w:p><w:pPr><w:pStyle w:val="style0"/></w:pPr><w:r><w:rPr><w:lang w:val="en-US"/></w:rPr><w:t>In the general case, many provider implementations and even more provider instances can be the target of a dependency; however it is likely that not all these providers fit the client requirements. Therefore, clients can set filters expressing their requirements on the dependency target to select. Two classes of filters are defined: constraints and preferences.</w:t></w:r></w:p><w:p><w:pPr><w:pStyle w:val="style0"/></w:pPr><w:r><w:rPr><w:lang w:val="en-US"/></w:rPr><w:t xml:space="preserve">Filters can be defined on implementations or instances. </w:t></w:r></w:p><w:p><w:pPr><w:pStyle w:val="style0"/></w:pPr><w:r><w:rPr><w:lang w:val="en-US"/></w:rPr><w:t>Constraints on implementation are a set of LDAP expression that the selected implementations MUST ALL satisfy. An arbitrary number of implementation constraints can be defined; they are ANDed.</w:t></w:r></w:p><w:p><w:pPr><w:pStyle w:val="style0"/></w:pPr><w:r><w:rPr><w:lang w:val="en-US"/></w:rPr><w:t xml:space="preserve">Similarly, constraints on instance are a set of LDAP expression that the selected instances MUST ALL satisfy. An arbitrary number of instance constraints can be defined; they are ANDed. </w:t></w:r></w:p><w:p><w:pPr><w:pStyle w:val="style0"/></w:pPr><w:r><w:rPr><w:lang w:val="en-US"/></w:rPr></w:r></w:p><w:p><w:pPr><w:pStyle w:val="style0"/></w:pPr><w:r><w:rPr><w:lang w:val="en-US"/></w:rPr><w:t>Despite the constraints, the resolution process can return more than one implementation, and more than one instance. If the dependency is multiple, all these instances are solutions. However, for a simple dependency, only one instance must be selected: which one ?</w:t></w:r></w:p><w:p><w:pPr><w:pStyle w:val="style0"/></w:pPr><w:r><w:rPr><w:lang w:val="en-US"/></w:rPr><w:t xml:space="preserve">The preference clause gives a number of hints to find the “best” implementation and instance to select. The algorithm used for interpreting the preference clauses is as follows: </w:t></w:r></w:p><w:p><w:pPr><w:pStyle w:val="style0"/></w:pPr><w:r><w:rPr><w:lang w:val="en-US"/></w:rPr><w:t>Suppose that the preference has n clauses, and the set of candidates contains m candidates. Suppose that the first preference selects m’ candidates (among the m). If m’ = 1, it is the selected candidate; if m’=0 the preference is ignored, otherwise repeat with the following preference and the m’ candidates. At the end, if more than one candidate remains, one of them is selected arbitrarily.</w:t></w:r></w:p><w:p><w:pPr><w:pStyle w:val="style0"/></w:pPr><w:r><w:rPr><w:lang w:val="en-US"/></w:rPr></w:r></w:p><w:p><w:pPr><w:pStyle w:val="style0"/></w:pPr><w:r><w:rPr><w:lang w:val="en-US"/></w:rPr></w:r></w:p><w:p><w:pPr><w:pStyle w:val="style0"/></w:pPr><w:r><w:rPr><w:b/><w:sz w:val="32"/><w:lang w:val="en-US"/></w:rPr><w:t>Contextual dependencies</w:t></w:r></w:p><w:p><w:pPr><w:pStyle w:val="style0"/></w:pPr><w:r><w:rPr><w:lang w:val="en-US"/></w:rPr><w:t>A component (instance) is always located inside a composite (instance). The composite may have a global view of its components, on the context in which it executes, and on the real purpose of its components.  Therefore, a composite can modify and refine the strategy defined by its components; and most notably the dynamic behavior.</w:t></w:r></w:p><w:p><w:pPr><w:pStyle w:val="style0"/></w:pPr><w:r><w:rPr><w:lang w:val="en-US"/></w:rPr></w:r></w:p><w:p><w:pPr><w:pStyle w:val="style0"/></w:pPr><w:r><w:rPr><w:lang w:val="en-US"/></w:rPr><w:t xml:space="preserve">For example, if composite </w:t></w:r><w:r><w:rPr><w:rFonts w:ascii="Courier New" w:cs="Courier New" w:hAnsi="Courier New"/><w:i/><w:iCs/><w:color w:val="2A00FF"/><w:sz w:val="20"/><w:szCs w:val="20"/><w:lang w:val="en-US"/></w:rPr><w:t>S1Compo</w:t></w:r><w:r><w:rPr><w:lang w:val="en-US"/></w:rPr><w:t xml:space="preserve"> wants to adapt the dynamic behavior of all the dependency from its components and towards components which name matches the pattern &quot;</w:t></w:r><w:r><w:rPr><w:rFonts w:ascii="Courier New" w:cs="Courier New" w:hAnsi="Courier New"/><w:i/><w:iCs/><w:color w:val="2A00FF"/><w:sz w:val="20"/><w:szCs w:val="20"/><w:lang w:val="en-US"/></w:rPr><w:t>A*-lib”</w:t></w:r><w:r><w:rPr><w:lang w:val="en-US"/></w:rPr><w:t>,  it can define a generic dependency like :</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composite</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&quot;S1Compo&quot;</w:t></w:r><w:r><w:rPr><w:rFonts w:ascii="Courier New" w:cs="Courier New" w:hAnsi="Courier New"/><w:sz w:val="20"/><w:szCs w:val="20"/><w:lang w:val="en-US"/></w:rPr><w:t xml:space="preserve"> …</w:t></w:r></w:p><w:p><w:pPr><w:pStyle w:val="style0"/></w:pPr><w:r><w:rPr><w:rFonts w:ascii="Courier New" w:cs="Courier New" w:hAnsi="Courier New"/><w:sz w:val="20"/><w:szCs w:val="20"/><w:lang w:val="en-US"/></w:rPr><w:tab/><w:t>…</w:t></w:r></w:p><w:p><w:pPr><w:pStyle w:val="style0"/></w:pPr><w:r><w:rPr><w:rFonts w:ascii="Courier New" w:cs="Courier New" w:hAnsi="Courier New"/><w:color w:val="008080"/><w:sz w:val="20"/><w:szCs w:val="20"/><w:lang w:val="en-US"/></w:rPr><w:t>&lt;contentMngt&gt;</w:t></w:r></w:p><w:p><w:pPr><w:pStyle w:val="style0"/></w:pPr><w:r><w:rPr><w:rFonts w:ascii="Courier New" w:cs="Courier New" w:hAnsi="Courier New"/><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 xml:space="preserve">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&quot;A*-lib&quot; </w:t></w:r><w:r><w:rPr><w:rFonts w:ascii="Courier New" w:cs="Courier New" w:hAnsi="Courier New"/><w:color w:val="7F007F"/><w:sz w:val="20"/><w:szCs w:val="20"/><w:lang w:val="en-US"/></w:rPr><w:t>eager</w:t></w:r><w:r><w:rPr><w:rFonts w:ascii="Courier New" w:cs="Courier New" w:hAnsi="Courier New"/><w:i/><w:iCs/><w:color w:val="2A00FF"/><w:sz w:val="20"/><w:szCs w:val="20"/><w:lang w:val="en-US"/></w:rPr><w:t xml:space="preserve">=“true” </w:t></w:r><w:r><w:rPr><w:rFonts w:ascii="Courier New" w:cs="Courier New" w:hAnsi="Courier New"/><w:color w:val="7F007F"/><w:sz w:val="20"/><w:szCs w:val="20"/><w:lang w:val="en-US"/></w:rPr><w:t>id</w:t></w:r><w:r><w:rPr><w:rFonts w:ascii="Courier New" w:cs="Courier New" w:hAnsi="Courier New"/><w:i/><w:iCs/><w:color w:val="2A00FF"/><w:sz w:val="20"/><w:szCs w:val="20"/><w:lang w:val="en-US"/></w:rPr><w:t>=”genDep”</w:t></w:r></w:p><w:p><w:pPr><w:pStyle w:val="style0"/><w:ind w:firstLine="708" w:left="0" w:right="0"/></w:pPr><w:r><w:rPr><w:rFonts w:ascii="Courier New" w:cs="Courier New" w:hAnsi="Courier New"/><w:color w:val="7F007F"/><w:sz w:val="20"/><w:szCs w:val="20"/><w:lang w:val="en-US"/></w:rPr><w:t>hide</w:t></w:r><w:r><w:rPr><w:rFonts w:ascii="Courier New" w:cs="Courier New" w:hAnsi="Courier New"/><w:i/><w:iCs/><w:color w:val="2A00FF"/><w:sz w:val="20"/><w:szCs w:val="20"/><w:lang w:val="en-US"/></w:rPr><w:t xml:space="preserve">=“true” | “false” </w:t></w:r><w:r><w:rPr><w:rFonts w:ascii="Courier New" w:cs="Courier New" w:hAnsi="Courier New"/><w:color w:val="7F007F"/><w:sz w:val="20"/><w:szCs w:val="20"/><w:lang w:val="en-US"/></w:rPr><w:t>exception</w:t></w:r><w:r><w:rPr><w:rFonts w:ascii="Courier New" w:cs="Courier New" w:hAnsi="Courier New"/><w:i/><w:iCs/><w:color w:val="2A00FF"/><w:sz w:val="20"/><w:szCs w:val="20"/><w:lang w:val="en-US"/></w:rPr><w:t>=”….CompositeDependencyException”/</w:t></w:r><w:r><w:rPr><w:rFonts w:ascii="Courier New" w:cs="Courier New" w:hAnsi="Courier New"/><w:color w:val="008080"/><w:sz w:val="20"/><w:szCs w:val="20"/><w:lang w:val="en-US"/></w:rPr><w:t>&gt;</w:t></w:r></w:p><w:p><w:pPr><w:pStyle w:val="style0"/></w:pPr><w:r><w:rPr><w:b/><w:sz w:val="28"/><w:lang w:val="en-US"/></w:rPr></w:r></w:p><w:p><w:pPr><w:pStyle w:val="style0"/></w:pPr><w:r><w:rPr><w:lang w:val="en-US"/></w:rPr><w:t>Suppose a component “</w:t></w:r><w:r><w:rPr><w:rFonts w:ascii="Courier New" w:cs="Courier New" w:hAnsi="Courier New"/><w:i/><w:iCs/><w:color w:val="2A00FF"/><w:sz w:val="20"/><w:szCs w:val="20"/><w:lang w:val="en-US"/></w:rPr><w:t>S1X</w:t></w:r><w:r><w:rPr><w:lang w:val="en-US"/></w:rPr><w:t>” pertaining to S1Compo has defined the following dependency:</w:t></w:r></w:p><w:p><w:pPr><w:pStyle w:val="style0"/></w:pPr><w:r><w:rPr><w:lang w:val="en-US"/></w:rPr><w:t xml:space="preserve"> </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 xml:space="preserve">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&quot;Acomponent-lib&quot; </w:t></w:r><w:r><w:rPr><w:rFonts w:ascii="Courier New" w:cs="Courier New" w:hAnsi="Courier New"/><w:color w:val="7F007F"/><w:sz w:val="20"/><w:szCs w:val="20"/><w:lang w:val="en-US"/></w:rPr><w:t>id</w:t></w:r><w:r><w:rPr><w:rFonts w:ascii="Courier New" w:cs="Courier New" w:hAnsi="Courier New"/><w:i/><w:iCs/><w:color w:val="2A00FF"/><w:sz w:val="20"/><w:szCs w:val="20"/><w:lang w:val="en-US"/></w:rPr><w:t xml:space="preserve">=”S1XDep” </w:t></w:r><w:r><w:rPr><w:rFonts w:ascii="Courier New" w:cs="Courier New" w:hAnsi="Courier New"/><w:color w:val="7F007F"/><w:sz w:val="20"/><w:szCs w:val="20"/><w:lang w:val="en-US"/></w:rPr><w:t>fail</w:t></w:r><w:r><w:rPr><w:rFonts w:ascii="Courier New" w:cs="Courier New" w:hAnsi="Courier New"/><w:i/><w:iCs/><w:color w:val="2A00FF"/><w:sz w:val="20"/><w:szCs w:val="20"/><w:lang w:val="en-US"/></w:rPr><w:t xml:space="preserve">=“exception” </w:t></w:r></w:p><w:p><w:pPr><w:pStyle w:val="style0"/><w:ind w:firstLine="708" w:left="0" w:right="0"/></w:pPr><w:r><w:rPr><w:rFonts w:ascii="Courier New" w:cs="Courier New" w:hAnsi="Courier New"/><w:color w:val="7F007F"/><w:sz w:val="20"/><w:szCs w:val="20"/><w:lang w:val="en-US"/></w:rPr><w:t>exception</w:t></w:r><w:r><w:rPr><w:rFonts w:ascii="Courier New" w:cs="Courier New" w:hAnsi="Courier New"/><w:i/><w:iCs/><w:color w:val="2A00FF"/><w:sz w:val="20"/><w:szCs w:val="20"/><w:lang w:val="en-US"/></w:rPr><w:t>=”….S1XDependencyException”/</w:t></w:r><w:r><w:rPr><w:rFonts w:ascii="Courier New" w:cs="Courier New" w:hAnsi="Courier New"/><w:color w:val="008080"/><w:sz w:val="20"/><w:szCs w:val="20"/><w:lang w:val="en-US"/></w:rPr><w:t>&gt;</w:t></w:r></w:p><w:p><w:pPr><w:pStyle w:val="style0"/></w:pPr><w:r><w:rPr><w:lang w:val="en-US"/></w:rPr></w:r></w:p><w:p><w:pPr><w:pStyle w:val="style0"/></w:pPr><w:r><w:rPr><w:lang w:val="en-US"/></w:rPr><w:t xml:space="preserve">When an instance </w:t></w:r><w:r><w:rPr><w:rFonts w:ascii="Courier New" w:cs="Courier New" w:hAnsi="Courier New"/><w:i/><w:iCs/><w:color w:val="2A00FF"/><w:sz w:val="20"/><w:szCs w:val="20"/><w:lang w:val="en-US"/></w:rPr><w:t>inst</w:t></w:r><w:r><w:rPr><w:lang w:val="en-US"/></w:rPr><w:t xml:space="preserve"> of </w:t></w:r><w:r><w:rPr><w:rFonts w:ascii="Courier New" w:cs="Courier New" w:hAnsi="Courier New"/><w:i/><w:iCs/><w:color w:val="2A00FF"/><w:sz w:val="20"/><w:szCs w:val="20"/><w:lang w:val="en-US"/></w:rPr><w:t>S1X</w:t></w:r><w:r><w:rPr><w:lang w:val="en-US"/></w:rPr><w:t xml:space="preserve">  will try to resolve dependency </w:t></w:r><w:r><w:rPr><w:rFonts w:ascii="Courier New" w:cs="Courier New" w:hAnsi="Courier New"/><w:i/><w:iCs/><w:color w:val="2A00FF"/><w:sz w:val="20"/><w:szCs w:val="20"/><w:lang w:val="en-US"/></w:rPr><w:t>S1XDep</w:t></w:r><w:r><w:rPr><w:lang w:val="en-US"/></w:rPr><w:t xml:space="preserve">, since </w:t></w:r><w:r><w:rPr><w:rFonts w:ascii="Courier New" w:cs="Courier New" w:hAnsi="Courier New"/><w:i/><w:iCs/><w:color w:val="2A00FF"/><w:sz w:val="20"/><w:szCs w:val="20"/><w:lang w:val="en-US"/></w:rPr><w:t xml:space="preserve">Acomponent-lib </w:t></w:r><w:r><w:rPr><w:lang w:val="en-US"/></w:rPr><w:t>matches the pattern</w:t></w:r><w:r><w:rPr><w:rFonts w:ascii="Courier New" w:cs="Courier New" w:hAnsi="Courier New"/><w:i/><w:iCs/><w:color w:val="2A00FF"/><w:sz w:val="20"/><w:szCs w:val="20"/><w:lang w:val="en-US"/></w:rPr><w:t xml:space="preserve"> A*-lib, </w:t></w:r><w:r><w:rPr><w:lang w:val="en-US"/></w:rPr><w:t>the generic dependency overrides the S1X dependency flags (</w:t></w:r><w:r><w:rPr><w:rFonts w:ascii="Courier New" w:cs="Courier New" w:hAnsi="Courier New"/><w:i/><w:iCs/><w:color w:val="2A00FF"/><w:sz w:val="20"/><w:szCs w:val="20"/><w:lang w:val="en-US"/></w:rPr><w:t>fail</w:t></w:r><w:r><w:rPr><w:lang w:val="en-US"/></w:rPr><w:t xml:space="preserve"> and </w:t></w:r><w:r><w:rPr><w:rFonts w:ascii="Courier New" w:cs="Courier New" w:hAnsi="Courier New"/><w:i/><w:iCs/><w:color w:val="2A00FF"/><w:sz w:val="20"/><w:szCs w:val="20"/><w:lang w:val="en-US"/></w:rPr><w:t>exception</w:t></w:r><w:r><w:rPr><w:lang w:val="en-US"/></w:rPr><w:t>) and extends</w:t></w:r><w:r><w:rPr><w:rFonts w:ascii="Courier New" w:cs="Courier New" w:hAnsi="Courier New"/><w:i/><w:iCs/><w:color w:val="2A00FF"/><w:sz w:val="20"/><w:szCs w:val="20"/><w:lang w:val="en-US"/></w:rPr><w:t xml:space="preserve"> S1XDep</w:t></w:r><w:r><w:rPr><w:lang w:val="en-US"/></w:rPr><w:t xml:space="preserve"> with the </w:t></w:r><w:r><w:rPr><w:rFonts w:ascii="Courier New" w:cs="Courier New" w:hAnsi="Courier New"/><w:i/><w:iCs/><w:color w:val="2A00FF"/><w:sz w:val="20"/><w:szCs w:val="20"/><w:lang w:val="en-US"/></w:rPr><w:t>eager</w:t></w:r><w:r><w:rPr><w:lang w:val="en-US"/></w:rPr><w:t xml:space="preserve"> and </w:t></w:r><w:r><w:rPr><w:rFonts w:ascii="Courier New" w:cs="Courier New" w:hAnsi="Courier New"/><w:i/><w:iCs/><w:color w:val="2A00FF"/><w:sz w:val="20"/><w:szCs w:val="20"/><w:lang w:val="en-US"/></w:rPr><w:t>hide</w:t></w:r><w:r><w:rPr><w:lang w:val="en-US"/></w:rPr><w:t xml:space="preserve"> flags. </w:t></w:r></w:p><w:p><w:pPr><w:pStyle w:val="style0"/></w:pPr><w:r><w:rPr><w:lang w:val="en-US"/></w:rPr></w:r></w:p><w:p><w:pPr><w:pStyle w:val="style0"/></w:pPr><w:r><w:rPr><w:rFonts w:ascii="Courier New" w:cs="Courier New" w:hAnsi="Courier New"/><w:i/><w:iCs/><w:color w:val="2A00FF"/><w:sz w:val="20"/><w:szCs w:val="20"/><w:lang w:val="en-US"/></w:rPr><w:t>Eager=“true”</w:t></w:r><w:r><w:rPr><w:lang w:val="en-US"/></w:rPr><w:t xml:space="preserve"> means that the </w:t></w:r><w:r><w:rPr><w:rFonts w:ascii="Courier New" w:cs="Courier New" w:hAnsi="Courier New"/><w:i/><w:iCs/><w:color w:val="2A00FF"/><w:sz w:val="20"/><w:szCs w:val="20"/><w:lang w:val="en-US"/></w:rPr><w:t>S1XDep</w:t></w:r><w:r><w:rPr><w:lang w:val="en-US"/></w:rPr><w:t xml:space="preserve"> dependencies must be resolved as soon as </w:t></w:r><w:r><w:rPr><w:rFonts w:ascii="Courier New" w:cs="Courier New" w:hAnsi="Courier New"/><w:i/><w:iCs/><w:color w:val="2A00FF"/><w:sz w:val="20"/><w:szCs w:val="20"/><w:lang w:val="en-US"/></w:rPr><w:t xml:space="preserve">S1X </w:t></w:r><w:r><w:rPr><w:lang w:val="en-US"/></w:rPr><w:t>is instantiated. By default, eager=false, and the dependencies is resolved at the first use of the associated variable in the code.</w:t></w:r></w:p><w:p><w:pPr><w:pStyle w:val="style0"/></w:pPr><w:r><w:rPr><w:lang w:val="en-US"/></w:rPr></w:r></w:p><w:p><w:pPr><w:pStyle w:val="style0"/></w:pPr><w:r><w:rPr><w:rFonts w:ascii="Courier New" w:cs="Courier New" w:hAnsi="Courier New"/><w:i/><w:iCs/><w:color w:val="2A00FF"/><w:sz w:val="20"/><w:szCs w:val="20"/><w:lang w:val="en-US"/></w:rPr><w:t>Exception=”Exception class”</w:t></w:r><w:r><w:rPr><w:lang w:eastAsia="en-US" w:val="en-US"/></w:rPr><w:t xml:space="preserve"> means that, if the </w:t></w:r><w:r><w:rPr><w:rFonts w:ascii="Courier New" w:cs="Courier New" w:hAnsi="Courier New"/><w:i/><w:iCs/><w:color w:val="2A00FF"/><w:sz w:val="20"/><w:szCs w:val="20"/><w:lang w:val="en-US"/></w:rPr><w:t>S1XDep</w:t></w:r><w:r><w:rPr><w:lang w:eastAsia="en-US" w:val="en-US"/></w:rPr><w:t xml:space="preserve"> dependency fails, Apam will throw the exception mentioned in </w:t></w:r><w:r><w:rPr><w:rFonts w:ascii="Courier New" w:cs="Courier New" w:hAnsi="Courier New"/><w:i/><w:iCs/><w:color w:val="2A00FF"/><w:sz w:val="20"/><w:szCs w:val="20"/><w:lang w:val="en-US"/></w:rPr><w:t>genDep</w:t></w:r><w:r><w:rPr><w:lang w:eastAsia="en-US" w:val="en-US"/></w:rPr><w:t xml:space="preserve"> (the full name of its class) on the thread that was trying the resolution. This value overrides the value set on </w:t></w:r><w:r><w:rPr><w:rFonts w:ascii="Courier New" w:cs="Courier New" w:hAnsi="Courier New"/><w:i/><w:iCs/><w:color w:val="2A00FF"/><w:sz w:val="20"/><w:szCs w:val="20"/><w:lang w:val="en-US"/></w:rPr><w:t>S1XDep.</w:t></w:r><w:r><w:rPr><w:lang w:eastAsia="en-US" w:val="en-US"/></w:rPr><w:t xml:space="preserve"> </w:t></w:r></w:p><w:p><w:pPr><w:pStyle w:val="style0"/></w:pPr><w:r><w:rPr><w:lang w:val="en-US"/></w:rPr></w:r></w:p><w:p><w:pPr><w:pStyle w:val="style0"/></w:pPr><w:r><w:rPr><w:rFonts w:ascii="Courier New" w:cs="Courier New" w:hAnsi="Courier New"/><w:i/><w:iCs/><w:color w:val="2A00FF"/><w:sz w:val="20"/><w:szCs w:val="20"/><w:lang w:val="en-US"/></w:rPr><w:t>Hide=”true”</w:t></w:r><w:r><w:rPr><w:lang w:val="en-US"/></w:rPr><w:t xml:space="preserve"> means that, if the </w:t></w:r><w:r><w:rPr><w:rFonts w:ascii="Courier New" w:cs="Courier New" w:hAnsi="Courier New"/><w:i/><w:iCs/><w:color w:val="2A00FF"/><w:sz w:val="20"/><w:szCs w:val="20"/><w:lang w:val="en-US"/></w:rPr><w:t>S1XDep</w:t></w:r><w:r><w:rPr><w:lang w:val="en-US"/></w:rPr><w:t xml:space="preserve"> dependency fails, all the </w:t></w:r><w:r><w:rPr><w:rFonts w:ascii="Courier New" w:cs="Courier New" w:hAnsi="Courier New"/><w:i/><w:iCs/><w:color w:val="2A00FF"/><w:sz w:val="20"/><w:szCs w:val="20"/><w:lang w:val="en-US"/></w:rPr><w:t>S1X</w:t></w:r><w:r><w:rPr><w:lang w:val="en-US"/></w:rPr><w:t xml:space="preserve"> instances are deleted, and the </w:t></w:r><w:r><w:rPr><w:rFonts w:ascii="Courier New" w:cs="Courier New" w:hAnsi="Courier New"/><w:i/><w:iCs/><w:color w:val="2A00FF"/><w:sz w:val="20"/><w:szCs w:val="20"/><w:lang w:val="en-US"/></w:rPr><w:t>S1X</w:t></w:r><w:r><w:rPr><w:lang w:val="en-US"/></w:rPr><w:t xml:space="preserve"> implementation</w:t></w:r><w:r><w:rPr><w:rFonts w:ascii="Courier New" w:cs="Courier New" w:hAnsi="Courier New"/><w:i/><w:iCs/><w:color w:val="2A00FF"/><w:sz w:val="20"/><w:szCs w:val="20"/><w:lang w:val="en-US"/></w:rPr><w:t xml:space="preserve"> </w:t></w:r><w:r><w:rPr><w:lang w:eastAsia="en-US" w:val="en-US"/></w:rPr><w:t xml:space="preserve">is marked invisible as long as the dependency </w:t></w:r><w:r><w:rPr><w:rFonts w:ascii="Courier New" w:cs="Courier New" w:hAnsi="Courier New"/><w:i/><w:iCs/><w:color w:val="2A00FF"/><w:sz w:val="20"/><w:szCs w:val="20"/><w:lang w:val="en-US"/></w:rPr><w:t>S1XDep</w:t></w:r><w:r><w:rPr><w:lang w:eastAsia="en-US" w:val="en-US"/></w:rPr><w:t xml:space="preserve"> cannot be resolved. </w:t></w:r></w:p><w:p><w:pPr><w:pStyle w:val="style0"/><w:jc w:val="both"/></w:pPr><w:r><w:rPr><w:lang w:eastAsia="en-US" w:val="en-US"/></w:rPr><w:t xml:space="preserve">Invisible means that </w:t></w:r><w:r><w:rPr><w:rFonts w:ascii="Courier New" w:cs="Courier New" w:hAnsi="Courier New"/><w:i/><w:iCs/><w:color w:val="2A00FF"/><w:sz w:val="20"/><w:szCs w:val="20"/><w:lang w:val="en-US"/></w:rPr><w:t>S1X</w:t></w:r><w:r><w:rPr><w:lang w:eastAsia="en-US" w:val="en-US"/></w:rPr><w:t xml:space="preserve"> will not be the solution of a resolution, and no new</w:t></w:r><w:r><w:rPr><w:rStyle w:val="style30"/><w:lang w:val="en-US"/></w:rPr><w:t xml:space="preserve"> </w:t></w:r><w:r><w:rPr><w:lang w:eastAsia="en-US" w:val="en-US"/></w:rPr><w:t xml:space="preserve">instance of </w:t></w:r><w:r><w:rPr><w:rFonts w:ascii="Courier New" w:cs="Courier New" w:hAnsi="Courier New"/><w:i/><w:iCs/><w:color w:val="2A00FF"/><w:sz w:val="20"/><w:szCs w:val="20"/><w:lang w:val="en-US"/></w:rPr><w:t>S1X</w:t></w:r><w:r><w:rPr><w:lang w:eastAsia="en-US" w:val="en-US"/></w:rPr><w:t xml:space="preserve"> can be created. All </w:t></w:r><w:r><w:rPr><w:rFonts w:ascii="Courier New" w:cs="Courier New" w:hAnsi="Courier New"/><w:i/><w:iCs/><w:color w:val="2A00FF"/><w:sz w:val="20"/><w:szCs w:val="20"/><w:lang w:val="en-US"/></w:rPr><w:t>S1X</w:t></w:r><w:r><w:rPr><w:lang w:eastAsia="en-US" w:val="en-US"/></w:rPr><w:t xml:space="preserve"> existing instances being deleted, the actual clients of </w:t></w:r><w:r><w:rPr><w:rFonts w:ascii="Courier New" w:cs="Courier New" w:hAnsi="Courier New"/><w:i/><w:iCs/><w:color w:val="2A00FF"/><w:sz w:val="20"/><w:szCs w:val="20"/><w:lang w:val="en-US"/></w:rPr><w:t>S1X</w:t></w:r><w:r><w:rPr><w:lang w:eastAsia="en-US" w:val="en-US"/></w:rPr><w:t xml:space="preserve"> instances, at the next use of the dependency, will be resolved against another implementation and another instance. But if a thread was inside an instance </w:t></w:r><w:r><w:rPr><w:rFonts w:ascii="Courier New" w:cs="Courier New" w:hAnsi="Courier New"/><w:i/><w:iCs/><w:color w:val="2A00FF"/><w:sz w:val="20"/><w:szCs w:val="20"/><w:lang w:val="en-US"/></w:rPr><w:t>inst</w:t></w:r><w:r><w:rPr><w:lang w:eastAsia="en-US" w:val="en-US"/></w:rPr><w:t xml:space="preserve"> of </w:t></w:r><w:r><w:rPr><w:rFonts w:ascii="Courier New" w:cs="Courier New" w:hAnsi="Courier New"/><w:i/><w:iCs/><w:color w:val="2A00FF"/><w:sz w:val="20"/><w:szCs w:val="20"/><w:lang w:val="en-US"/></w:rPr><w:t>S1X</w:t></w:r><w:r><w:rPr><w:lang w:eastAsia="en-US" w:val="en-US"/></w:rPr><w:t xml:space="preserve"> at the time its dependency is removed, the thread continues its execution, until it leaves</w:t></w:r><w:r><w:rPr><w:lang w:val="en-US"/></w:rPr><w:t xml:space="preserve"> </w:t></w:r><w:r><w:rPr><w:rFonts w:ascii="Courier New" w:cs="Courier New" w:hAnsi="Courier New"/><w:i/><w:iCs/><w:color w:val="2A00FF"/><w:sz w:val="20"/><w:szCs w:val="20"/><w:lang w:val="en-US"/></w:rPr><w:t>inst</w:t></w:r><w:r><w:rPr><w:lang w:eastAsia="en-US" w:val="en-US"/></w:rPr><w:t xml:space="preserve"> normally, or it makes an exception. No other thread can enter </w:t></w:r><w:r><w:rPr><w:rFonts w:ascii="Courier New" w:cs="Courier New" w:hAnsi="Courier New"/><w:i/><w:iCs/><w:color w:val="2A00FF"/><w:sz w:val="20"/><w:szCs w:val="20"/><w:lang w:val="en-US"/></w:rPr><w:t>inst</w:t></w:r><w:r><w:rPr><w:lang w:eastAsia="en-US" w:val="en-US"/></w:rPr><w:t xml:space="preserve"> since it has been removed.</w:t></w:r></w:p><w:p><w:pPr><w:pStyle w:val="style0"/></w:pPr><w:r><w:rPr><w:lang w:eastAsia="en-US" w:val="en-US"/></w:rPr></w:r></w:p><w:p><w:pPr><w:pStyle w:val="style0"/><w:jc w:val="both"/></w:pPr><w:r><w:rPr><w:lang w:eastAsia="en-US" w:val="en-US"/></w:rPr><w:t xml:space="preserve">If the </w:t></w:r><w:r><w:rPr><w:rFonts w:ascii="Courier New" w:cs="Courier New" w:hAnsi="Courier New"/><w:i/><w:iCs/><w:color w:val="2A00FF"/><w:sz w:val="20"/><w:szCs w:val="20"/><w:lang w:val="en-US"/></w:rPr><w:t>hide</w:t></w:r><w:r><w:rPr><w:lang w:eastAsia="en-US" w:val="en-US"/></w:rPr><w:t xml:space="preserve"> flag is set, it overrides the component </w:t></w:r><w:r><w:rPr><w:rFonts w:ascii="Courier New" w:cs="Courier New" w:hAnsi="Courier New"/><w:i/><w:iCs/><w:color w:val="2A00FF"/><w:sz w:val="20"/><w:szCs w:val="20"/><w:lang w:val="en-US"/></w:rPr><w:t>wait</w:t></w:r><w:r><w:rPr><w:lang w:eastAsia="en-US" w:val="en-US"/></w:rPr><w:t xml:space="preserve"> flag because the instance will be deleted. But </w:t></w:r><w:r><w:rPr><w:rFonts w:ascii="Courier New" w:cs="Courier New" w:hAnsi="Courier New"/><w:i/><w:iCs/><w:color w:val="2A00FF"/><w:sz w:val="20"/><w:szCs w:val="20"/><w:lang w:val="en-US"/></w:rPr><w:t>hide</w:t></w:r><w:r><w:rPr><w:lang w:eastAsia="en-US" w:val="en-US"/></w:rPr><w:t xml:space="preserve"> and </w:t></w:r><w:r><w:rPr><w:rFonts w:ascii="Courier New" w:cs="Courier New" w:hAnsi="Courier New"/><w:i/><w:iCs/><w:color w:val="2A00FF"/><w:sz w:val="20"/><w:szCs w:val="20"/><w:lang w:val="en-US"/></w:rPr><w:t>exception</w:t></w:r><w:r><w:rPr><w:lang w:eastAsia="en-US" w:val="en-US"/></w:rPr><w:t xml:space="preserve"> are independent which means that in case of a failed resolution, the client component can both receive an exception and be hidden (but cannot wait if hidden). If there is no composite information, only the component “fail” policy applies. If both exceptions are defined, only the composite one is thrown. </w:t></w:r></w:p><w:p><w:pPr><w:pStyle w:val="style0"/></w:pPr><w:r><w:rPr><w:lang w:eastAsia="en-US" w:val="en-US"/></w:rPr></w:r></w:p><w:p><w:pPr><w:pStyle w:val="style0"/></w:pPr><w:r><w:rPr><w:lang w:eastAsia="en-US" w:val="en-US"/></w:rPr><w:t xml:space="preserve">This ensures that the current thread which is inside the instance to hide has to leave that instance, and that no thread can be blocked inside an invisible instance. </w:t></w:r></w:p><w:p><w:pPr><w:pStyle w:val="style0"/></w:pPr><w:r><w:rPr><w:lang w:eastAsia="en-US" w:val="en-US"/></w:rPr></w:r></w:p><w:p><w:pPr><w:pStyle w:val="style0"/><w:jc w:val="both"/></w:pPr><w:r><w:rPr><w:lang w:eastAsia="en-US" w:val="en-US"/></w:rPr><w:t xml:space="preserve">Important notes: The hide strategy produces a failure backward propagation. For example, if </w:t></w:r><w:r><w:rPr><w:rFonts w:ascii="Courier New" w:cs="Courier New" w:hAnsi="Courier New"/><w:i/><w:iCs/><w:color w:val="2A00FF"/><w:sz w:val="20"/><w:szCs w:val="20"/><w:lang w:val="en-US"/></w:rPr><w:t>S1XDep</w:t></w:r><w:r><w:rPr><w:lang w:eastAsia="en-US" w:val="en-US"/></w:rPr><w:t xml:space="preserve"> fails, Apam hides component </w:t></w:r><w:r><w:rPr><w:rFonts w:ascii="Courier New" w:cs="Courier New" w:hAnsi="Courier New"/><w:i/><w:iCs/><w:color w:val="2A00FF"/><w:sz w:val="20"/><w:szCs w:val="20"/><w:lang w:val="en-US"/></w:rPr><w:t>S1X</w:t></w:r><w:r><w:rPr><w:lang w:eastAsia="en-US" w:val="en-US"/></w:rPr><w:t xml:space="preserve"> and deletes all the incoming wire of </w:t></w:r><w:r><w:rPr><w:rFonts w:ascii="Courier New" w:cs="Courier New" w:hAnsi="Courier New"/><w:i/><w:iCs/><w:color w:val="2A00FF"/><w:sz w:val="20"/><w:szCs w:val="20"/><w:lang w:val="en-US"/></w:rPr><w:t>inst</w:t></w:r><w:r><w:rPr><w:lang w:eastAsia="en-US" w:val="en-US"/></w:rPr><w:t xml:space="preserve">. If an instance </w:t></w:r><w:r><w:rPr><w:rFonts w:ascii="Courier New" w:cs="Courier New" w:hAnsi="Courier New"/><w:i/><w:iCs/><w:color w:val="2A00FF"/><w:sz w:val="20"/><w:szCs w:val="20"/><w:lang w:val="en-US"/></w:rPr><w:t>y</w:t></w:r><w:r><w:rPr><w:lang w:eastAsia="en-US" w:val="en-US"/></w:rPr><w:t xml:space="preserve"> of component </w:t></w:r><w:r><w:rPr><w:rFonts w:ascii="Courier New" w:cs="Courier New" w:hAnsi="Courier New"/><w:i/><w:iCs/><w:color w:val="2A00FF"/><w:sz w:val="20"/><w:szCs w:val="20"/><w:lang w:val="en-US"/></w:rPr><w:t>Y</w:t></w:r><w:r><w:rPr><w:lang w:eastAsia="en-US" w:val="en-US"/></w:rPr><w:t xml:space="preserve"> had a dependency toward </w:t></w:r><w:r><w:rPr><w:rFonts w:ascii="Courier New" w:cs="Courier New" w:hAnsi="Courier New"/><w:i/><w:iCs/><w:color w:val="2A00FF"/><w:sz w:val="20"/><w:szCs w:val="20"/><w:lang w:val="en-US"/></w:rPr><w:t>inst</w:t></w:r><w:r><w:rPr><w:lang w:eastAsia="en-US" w:val="en-US"/></w:rPr><w:t xml:space="preserve">, this dependency is now deleted. At the next use of the </w:t></w:r><w:r><w:rPr><w:rFonts w:ascii="Courier New" w:cs="Courier New" w:hAnsi="Courier New"/><w:i/><w:iCs/><w:color w:val="2A00FF"/><w:sz w:val="20"/><w:szCs w:val="20"/><w:lang w:val="en-US"/></w:rPr><w:t>y</w:t></w:r><w:r><w:rPr><w:lang w:eastAsia="en-US" w:val="en-US"/></w:rPr><w:t xml:space="preserve"> deleted dependency, since </w:t></w:r><w:r><w:rPr><w:rFonts w:ascii="Courier New" w:cs="Courier New" w:hAnsi="Courier New"/><w:i/><w:iCs/><w:color w:val="2A00FF"/><w:sz w:val="20"/><w:szCs w:val="20"/><w:lang w:val="en-US"/></w:rPr><w:t>S1X</w:t></w:r><w:r><w:rPr><w:lang w:eastAsia="en-US" w:val="en-US"/></w:rPr><w:t xml:space="preserve"> and </w:t></w:r><w:r><w:rPr><w:rFonts w:ascii="Courier New" w:cs="Courier New" w:hAnsi="Courier New"/><w:i/><w:iCs/><w:color w:val="2A00FF"/><w:sz w:val="20"/><w:szCs w:val="20"/><w:lang w:val="en-US"/></w:rPr><w:t>inst</w:t></w:r><w:r><w:rPr><w:lang w:eastAsia="en-US" w:val="en-US"/></w:rPr><w:t xml:space="preserve"> cannot longer be a solution (they are hidden), Apam will look for another component satisfying the </w:t></w:r><w:r><w:rPr><w:rFonts w:ascii="Courier New" w:cs="Courier New" w:hAnsi="Courier New"/><w:i/><w:iCs/><w:color w:val="2A00FF"/><w:sz w:val="20"/><w:szCs w:val="20"/><w:lang w:val="en-US"/></w:rPr><w:t>Y</w:t></w:r><w:r><w:rPr><w:lang w:eastAsia="en-US" w:val="en-US"/></w:rPr><w:t xml:space="preserve"> dependency constraints. If this resolution fails (no other solution exist at that time), and if the </w:t></w:r><w:r><w:rPr><w:rFonts w:ascii="Courier New" w:cs="Courier New" w:hAnsi="Courier New"/><w:i/><w:iCs/><w:color w:val="2A00FF"/><w:sz w:val="20"/><w:szCs w:val="20"/><w:lang w:val="en-US"/></w:rPr><w:t>Y</w:t></w:r><w:r><w:rPr><w:lang w:eastAsia="en-US" w:val="en-US"/></w:rPr><w:t xml:space="preserve"> dependency is also “hide”, </w:t></w:r><w:r><w:rPr><w:rFonts w:ascii="Courier New" w:cs="Courier New" w:hAnsi="Courier New"/><w:i/><w:iCs/><w:color w:val="2A00FF"/><w:sz w:val="20"/><w:szCs w:val="20"/><w:lang w:val="en-US"/></w:rPr><w:t>y</w:t></w:r><w:r><w:rPr><w:lang w:eastAsia="en-US" w:val="en-US"/></w:rPr><w:t xml:space="preserve"> and </w:t></w:r><w:r><w:rPr><w:rFonts w:ascii="Courier New" w:cs="Courier New" w:hAnsi="Courier New"/><w:i/><w:iCs/><w:color w:val="2A00FF"/><w:sz w:val="20"/><w:szCs w:val="20"/><w:lang w:val="en-US"/></w:rPr><w:t>Y</w:t></w:r><w:r><w:rPr><w:lang w:eastAsia="en-US" w:val="en-US"/></w:rPr><w:t xml:space="preserve"> in turn are hidden and Apam deletes all the </w:t></w:r><w:r><w:rPr><w:rFonts w:ascii="Courier New" w:cs="Courier New" w:hAnsi="Courier New"/><w:i/><w:iCs/><w:color w:val="2A00FF"/><w:sz w:val="20"/><w:szCs w:val="20"/><w:lang w:val="en-US"/></w:rPr><w:t>Y</w:t></w:r><w:r><w:rPr><w:lang w:eastAsia="en-US" w:val="en-US"/></w:rPr><w:t xml:space="preserve"> instances ingoing wires. The failure propagates backward until a component finds an alternative solution.</w:t></w:r></w:p><w:p><w:pPr><w:pStyle w:val="style0"/></w:pPr><w:r><w:rPr><w:lang w:eastAsia="en-US" w:val="en-US"/></w:rPr><w:t>This had two consequences: first, it ensures that the application is capable to find alternative solutions not only locally but for complete branches (for which all the dependencies are in the hidden mode). Second, the components are fully unaware of the hidden strategy; the strategy is per composite, which means this is only contextual; it is an architect decision, not an implementer one.</w:t></w:r></w:p><w:p><w:pPr><w:pStyle w:val="style0"/></w:pPr><w:r><w:rPr><w:lang w:eastAsia="en-US" w:val="en-US"/></w:rPr></w:r></w:p><w:p><w:pPr><w:pStyle w:val="style0"/></w:pPr><w:r><w:rPr><w:b/><w:sz w:val="22"/><w:lang w:eastAsia="en-US" w:val="en-US"/></w:rPr><w:t>Contextual constraints</w:t></w:r></w:p><w:p><w:pPr><w:pStyle w:val="style0"/></w:pPr><w:r><w:rPr><w:lang w:eastAsia="en-US" w:val="en-US"/></w:rPr></w:r></w:p><w:p><w:pPr><w:pStyle w:val="style0"/></w:pPr><w:r><w:rPr><w:lang w:eastAsia="en-US" w:val="en-US"/></w:rPr><w:t>The same construct can express generic constraints:</w:t></w:r></w:p><w:p><w:pPr><w:pStyle w:val="style0"/></w:pPr><w:r><w:rPr><w:lang w:eastAsia="en-US" w:val="en-US"/></w:rPr></w:r></w:p><w:p><w:pPr><w:pStyle w:val="style0"/></w:pPr><w:r><w:rPr><w:rFonts w:ascii="Courier New" w:cs="Courier New" w:hAnsi="Courier New"/><w:color w:val="008080"/><w:sz w:val="20"/><w:szCs w:val="20"/><w:lang w:val="en-US"/></w:rPr><w:t>&lt;contentMngt&gt;</w:t></w:r></w:p><w:p><w:pPr><w:pStyle w:val="style0"/></w:pPr><w:r><w:rPr><w:rFonts w:ascii="Courier New" w:cs="Courier New" w:hAnsi="Courier New"/><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 xml:space="preserve"> </w:t></w:r><w:r><w:rPr><w:rFonts w:ascii="Courier New" w:cs="Courier New" w:hAnsi="Courier New"/><w:color w:val="7F007F"/><w:sz w:val="20"/><w:szCs w:val="20"/><w:lang w:val="en-US"/></w:rPr><w:t>implementation</w:t></w:r><w:r><w:rPr><w:rFonts w:ascii="Courier New" w:cs="Courier New" w:hAnsi="Courier New"/><w:color w:val="000000"/><w:sz w:val="20"/><w:szCs w:val="20"/><w:lang w:val="en-US"/></w:rPr><w:t>=</w:t></w:r><w:r><w:rPr><w:rFonts w:ascii="Courier New" w:cs="Courier New" w:hAnsi="Courier New"/><w:i/><w:iCs/><w:color w:val="2A00FF"/><w:sz w:val="20"/><w:szCs w:val="20"/><w:lang w:val="en-US"/></w:rPr><w:t>&quot;A*-lib&quot; &gt;</w:t></w:r></w:p><w:p><w:pPr><w:pStyle w:val="style0"/></w:pPr><w:r><w:rPr><w:rFonts w:ascii="Courier New" w:cs="Courier New" w:hAnsi="Courier New"/><w:i/><w:iCs/><w:color w:val="2A00FF"/><w:sz w:val="20"/><w:szCs w:val="20"/><w:lang w:val="en-US"/></w:rPr><w:tab/></w:r><w:r><w:rPr><w:rFonts w:ascii="Courier New" w:cs="Courier New" w:hAnsi="Courier New"/><w:color w:val="008080"/><w:sz w:val="20"/><w:szCs w:val="20"/><w:lang w:val="en-US"/></w:rPr><w:t>&lt;constraints&gt;</w:t></w:r></w:p><w:p><w:pPr><w:pStyle w:val="style0"/></w:pPr><w:r><w:rPr><w:rFonts w:ascii="Courier New" w:cs="Courier New" w:hAnsi="Courier New"/><w:color w:val="008080"/><w:sz w:val="20"/><w:szCs w:val="20"/><w:lang w:val="en-US"/></w:rPr><w:tab/><w:tab/><w:t>……</w:t></w:r></w:p><w:p><w:pPr><w:pStyle w:val="style0"/></w:pPr><w:r><w:rPr><w:rFonts w:ascii="Courier New" w:cs="Courier New" w:hAnsi="Courier New"/><w:color w:val="008080"/><w:sz w:val="20"/><w:szCs w:val="20"/><w:lang w:val="en-US"/></w:rPr><w:tab/><w:t>&lt;/constraints&gt;</w:t></w:r></w:p><w:p><w:pPr><w:pStyle w:val="style0"/></w:pPr><w:r><w:rPr><w:rFonts w:ascii="Courier New" w:cs="Courier New" w:hAnsi="Courier New"/><w:color w:val="008080"/><w:sz w:val="20"/><w:szCs w:val="20"/><w:lang w:val="en-US"/></w:rPr><w:tab/><w:t>&lt;preferences&gt;</w:t></w:r></w:p><w:p><w:pPr><w:pStyle w:val="style0"/></w:pPr><w:r><w:rPr><w:rFonts w:ascii="Courier New" w:cs="Courier New" w:hAnsi="Courier New"/><w:color w:val="008080"/><w:sz w:val="20"/><w:szCs w:val="20"/><w:lang w:val="en-US"/></w:rPr><w:tab/><w:tab/><w:t>……</w:t></w:r></w:p><w:p><w:pPr><w:pStyle w:val="style0"/></w:pPr><w:r><w:rPr><w:rFonts w:ascii="Courier New" w:cs="Courier New" w:hAnsi="Courier New"/><w:color w:val="008080"/><w:sz w:val="20"/><w:szCs w:val="20"/><w:lang w:val="en-US"/></w:rPr><w:tab/><w:t>&lt;/preferences&gt;</w:t></w:r></w:p><w:p><w:pPr><w:pStyle w:val="style0"/></w:pPr><w:r><w:rPr><w:rFonts w:ascii="Courier New" w:cs="Courier New" w:hAnsi="Courier New"/><w:color w:val="008080"/><w:sz w:val="20"/><w:szCs w:val="20"/><w:lang w:val="en-US"/></w:rPr><w:t xml:space="preserve">   </w:t></w:r><w:r><w:rPr><w:rFonts w:ascii="Courier New" w:cs="Courier New" w:hAnsi="Courier New"/><w:color w:val="008080"/><w:sz w:val="20"/><w:szCs w:val="20"/><w:lang w:val="en-US"/></w:rPr><w:t>&lt;/dependency&gt;</w:t></w:r></w:p><w:p><w:pPr><w:pStyle w:val="style0"/></w:pPr><w:r><w:rPr><w:rFonts w:ascii="Courier New" w:cs="Courier New" w:hAnsi="Courier New"/><w:i/><w:iCs/><w:color w:val="2A00FF"/><w:sz w:val="20"/><w:szCs w:val="20"/><w:lang w:val="en-US"/></w:rPr><w:tab/></w:r></w:p><w:p><w:pPr><w:pStyle w:val="style0"/></w:pPr><w:r><w:rPr><w:lang w:eastAsia="en-US" w:val="en-US"/></w:rPr><w:t xml:space="preserve">This declaration expresses that, if an instance pertaining to the composite tries a resolution toward a target matching the pattern </w:t></w:r><w:r><w:rPr><w:rFonts w:ascii="Courier New" w:cs="Courier New" w:hAnsi="Courier New"/><w:i/><w:iCs/><w:color w:val="2A00FF"/><w:sz w:val="20"/><w:szCs w:val="20"/><w:lang w:val="en-US"/></w:rPr><w:t xml:space="preserve">&quot;A*-lib&quot;, </w:t></w:r><w:r><w:rPr><w:lang w:eastAsia="en-US" w:val="en-US"/></w:rPr><w:t xml:space="preserve">the resolution must take into account the additional constraints and preferences. However, if a filter references an attribute which is illegal for the target, that filter is ignored. </w:t></w:r></w:p><w:p><w:pPr><w:pStyle w:val="style0"/></w:pPr><w:r><w:rPr><w:lang w:val="en-US"/></w:rPr></w:r></w:p><w:p><w:pPr><w:pStyle w:val="style0"/></w:pPr><w:r><w:rPr><w:b/><w:sz w:val="32"/><w:lang w:val="en-US"/></w:rPr><w:t>Visibility control</w:t></w:r></w:p><w:p><w:pPr><w:pStyle w:val="style0"/></w:pPr><w:r><w:rPr><w:lang w:val="en-US"/></w:rPr></w:r></w:p><w:p><w:pPr><w:pStyle w:val="style0"/></w:pPr><w:r><w:rPr><w:lang w:val="en-US"/></w:rPr><w:t xml:space="preserve">In Apam, with respect to the platform, a composite can be a lender and/or a borrower, or none. A composite is a lender if it allows other applications to use the components it owns. A composite is a borrower if it prefers using an existing component (pertaining to another composite) instead of creating its own one. </w:t></w:r></w:p><w:p><w:pPr><w:pStyle w:val="style0"/></w:pPr><w:r><w:rPr><w:lang w:val="en-US"/></w:rPr><w:t xml:space="preserve">In this section the </w:t></w:r><w:r><w:rPr><w:i/><w:lang w:val="en-US"/></w:rPr><w:t xml:space="preserve">&lt;expression&gt; </w:t></w:r><w:r><w:rPr><w:lang w:val="en-US"/></w:rPr><w:t>is either a Boolean (“true” or “false”) or a filter to apply to the component candidates.</w:t></w:r></w:p><w:p><w:pPr><w:pStyle w:val="style2"/><w:ind w:hanging="288" w:left="288" w:right="0"/></w:pPr><w:r><w:rPr><w:b/><w:i w:val="false"/><w:sz w:val="24"/></w:rPr><w:t>Borrowing implementations and instances</w:t></w:r></w:p><w:p><w:pPr><w:pStyle w:val="style43"/></w:pPr><w:r><w:rPr><w:sz w:val="24"/><w:szCs w:val="24"/></w:rPr><w:t xml:space="preserve">A composite designer must be able to decide whether or not to borrow the instances lent by other composites. For this purpose, he can specify the property </w:t></w:r><w:r><w:rPr><w:i/><w:sz w:val="24"/><w:szCs w:val="24"/></w:rPr><w:t>borrow Instance=&lt;expression&gt;</w:t></w:r><w:r><w:rPr><w:sz w:val="24"/><w:szCs w:val="24"/></w:rPr><w:t xml:space="preserve">. If the requested resource (implementation or instance) matches the </w:t></w:r><w:r><w:rPr><w:i/><w:sz w:val="24"/><w:szCs w:val="24"/></w:rPr><w:t xml:space="preserve">expression, </w:t></w:r><w:r><w:rPr><w:sz w:val="24"/><w:szCs w:val="24"/></w:rPr><w:t>the platform must try to borrow an instance if it exists. If the expression is not matched, an instance must be created. By default, the expression is “true”, i.e., by default everything is shared.</w:t></w:r></w:p><w:p><w:pPr><w:pStyle w:val="style0"/></w:pPr><w:r><w:rPr><w:lang w:eastAsia="en-US"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borrow</w:t></w:r><w:r><w:rPr><w:rFonts w:ascii="Courier New" w:cs="Courier New" w:hAnsi="Courier New"/><w:sz w:val="20"/><w:szCs w:val="20"/><w:lang w:val="en-US"/></w:rPr><w:t xml:space="preserve"> </w:t></w:r><w:r><w:rPr><w:rFonts w:ascii="Courier New" w:cs="Courier New" w:hAnsi="Courier New"/><w:color w:val="7F007F"/><w:sz w:val="20"/><w:szCs w:val="20"/><w:lang w:val="en-US"/></w:rPr><w:t>implementation</w:t></w:r><w:r><w:rPr><w:rFonts w:ascii="Courier New" w:cs="Courier New" w:hAnsi="Courier New"/><w:color w:val="000000"/><w:sz w:val="20"/><w:szCs w:val="20"/><w:lang w:val="en-US"/></w:rPr><w:t>=</w:t></w:r><w:r><w:rPr><w:rFonts w:ascii="Courier New" w:cs="Courier New" w:hAnsi="Courier New"/><w:i/><w:iCs/><w:color w:val="2A00FF"/><w:sz w:val="20"/><w:szCs w:val="20"/><w:lang w:val="en-US"/></w:rPr><w:t>&quot;(b=true)&quot;</w:t></w:r><w:r><w:rPr><w:rFonts w:ascii="Courier New" w:cs="Courier New" w:hAnsi="Courier New"/><w:sz w:val="20"/><w:szCs w:val="20"/><w:lang w:val="en-US"/></w:rPr><w:t xml:space="preserve"> </w:t></w:r><w:r><w:rPr><w:rFonts w:ascii="Courier New" w:cs="Courier New" w:hAnsi="Courier New"/><w:color w:val="7F007F"/><w:sz w:val="20"/><w:szCs w:val="20"/><w:lang w:val="en-US"/></w:rPr><w:t>instance</w:t></w:r><w:r><w:rPr><w:rFonts w:ascii="Courier New" w:cs="Courier New" w:hAnsi="Courier New"/><w:color w:val="000000"/><w:sz w:val="20"/><w:szCs w:val="20"/><w:lang w:val="en-US"/></w:rPr><w:t>=</w:t></w:r><w:r><w:rPr><w:rFonts w:ascii="Courier New" w:cs="Courier New" w:hAnsi="Courier New"/><w:i/><w:iCs/><w:color w:val="2A00FF"/><w:sz w:val="20"/><w:szCs w:val="20"/><w:lang w:val="en-US"/></w:rPr><w:t>&quot;false&quot;</w:t></w:r><w:r><w:rPr><w:rFonts w:ascii="Courier New" w:cs="Courier New" w:hAnsi="Courier New"/><w:color w:val="008080"/><w:sz w:val="20"/><w:szCs w:val="20"/><w:lang w:val="en-US"/></w:rPr><w:t>/&gt;</w:t></w:r></w:p><w:p><w:pPr><w:pStyle w:val="style0"/></w:pPr><w:r><w:rPr><w:lang w:eastAsia="en-US" w:val="en-US"/></w:rPr></w:r></w:p><w:p><w:pPr><w:pStyle w:val="style0"/></w:pPr><w:r><w:rPr><w:lang w:eastAsia="en-US" w:val="en-US"/></w:rPr><w:t xml:space="preserve">In this example, the current composite will try to borrow the implementations that match the expression </w:t></w:r><w:r><w:rPr><w:rFonts w:ascii="Courier New" w:cs="Courier New" w:hAnsi="Courier New"/><w:i/><w:iCs/><w:color w:val="2A00FF"/><w:sz w:val="20"/><w:szCs w:val="20"/><w:lang w:val="en-US"/></w:rPr><w:t>(b=true)</w:t></w:r><w:r><w:rPr><w:lang w:eastAsia="en-US" w:val="en-US"/></w:rPr><w:t>, but never an instance (</w:t></w:r><w:r><w:rPr><w:rFonts w:ascii="Courier New" w:cs="Courier New" w:hAnsi="Courier New"/><w:color w:val="7F007F"/><w:sz w:val="20"/><w:szCs w:val="20"/><w:lang w:val="en-US"/></w:rPr><w:t>instance</w:t></w:r><w:r><w:rPr><w:rFonts w:ascii="Courier New" w:cs="Courier New" w:hAnsi="Courier New"/><w:color w:val="000000"/><w:sz w:val="20"/><w:szCs w:val="20"/><w:lang w:val="en-US"/></w:rPr><w:t>=</w:t></w:r><w:r><w:rPr><w:rFonts w:ascii="Courier New" w:cs="Courier New" w:hAnsi="Courier New"/><w:i/><w:iCs/><w:color w:val="2A00FF"/><w:sz w:val="20"/><w:szCs w:val="20"/><w:lang w:val="en-US"/></w:rPr><w:t>&quot;false&quot;)</w:t></w:r><w:r><w:rPr><w:lang w:eastAsia="en-US" w:val="en-US"/></w:rPr><w:t>.</w:t></w:r></w:p><w:p><w:pPr><w:pStyle w:val="style0"/></w:pPr><w:r><w:rPr><w:lang w:eastAsia="en-US" w:val="en-US"/></w:rPr><w:t xml:space="preserve">If we have </w:t></w:r><w:r><w:rPr><w:rFonts w:ascii="Courier New" w:cs="Courier New" w:hAnsi="Courier New"/><w:color w:val="008080"/><w:sz w:val="20"/><w:szCs w:val="20"/><w:lang w:val="en-US"/></w:rPr><w:t>&lt;</w:t></w:r><w:r><w:rPr><w:rFonts w:ascii="Courier New" w:cs="Courier New" w:hAnsi="Courier New"/><w:color w:val="3F7F7F"/><w:sz w:val="20"/><w:szCs w:val="20"/><w:lang w:val="en-US"/></w:rPr><w:t>borrow</w:t></w:r><w:r><w:rPr><w:rFonts w:ascii="Courier New" w:cs="Courier New" w:hAnsi="Courier New"/><w:sz w:val="20"/><w:szCs w:val="20"/><w:lang w:val="en-US"/></w:rPr><w:t xml:space="preserve"> </w:t></w:r><w:r><w:rPr><w:rFonts w:ascii="Courier New" w:cs="Courier New" w:hAnsi="Courier New"/><w:color w:val="7F007F"/><w:sz w:val="20"/><w:szCs w:val="20"/><w:lang w:val="en-US"/></w:rPr><w:t>implementation</w:t></w:r><w:r><w:rPr><w:rFonts w:ascii="Courier New" w:cs="Courier New" w:hAnsi="Courier New"/><w:color w:val="000000"/><w:sz w:val="20"/><w:szCs w:val="20"/><w:lang w:val="en-US"/></w:rPr><w:t>=</w:t></w:r><w:r><w:rPr><w:rFonts w:ascii="Courier New" w:cs="Courier New" w:hAnsi="Courier New"/><w:i/><w:iCs/><w:color w:val="2A00FF"/><w:sz w:val="20"/><w:szCs w:val="20"/><w:lang w:val="en-US"/></w:rPr><w:t>&quot;false&quot;</w:t></w:r><w:r><w:rPr><w:rFonts w:ascii="Courier New" w:cs="Courier New" w:hAnsi="Courier New"/><w:sz w:val="20"/><w:szCs w:val="20"/><w:lang w:val="en-US"/></w:rPr><w:t xml:space="preserve"> </w:t></w:r><w:r><w:rPr><w:rFonts w:ascii="Courier New" w:cs="Courier New" w:hAnsi="Courier New"/><w:color w:val="7F007F"/><w:sz w:val="20"/><w:szCs w:val="20"/><w:lang w:val="en-US"/></w:rPr><w:t>instance</w:t></w:r><w:r><w:rPr><w:rFonts w:ascii="Courier New" w:cs="Courier New" w:hAnsi="Courier New"/><w:color w:val="000000"/><w:sz w:val="20"/><w:szCs w:val="20"/><w:lang w:val="en-US"/></w:rPr><w:t>=</w:t></w:r><w:r><w:rPr><w:rFonts w:ascii="Courier New" w:cs="Courier New" w:hAnsi="Courier New"/><w:i/><w:iCs/><w:color w:val="2A00FF"/><w:sz w:val="20"/><w:szCs w:val="20"/><w:lang w:val="en-US"/></w:rPr><w:t>&quot;false&quot;</w:t></w:r><w:r><w:rPr><w:rFonts w:ascii="Courier New" w:cs="Courier New" w:hAnsi="Courier New"/><w:color w:val="008080"/><w:sz w:val="20"/><w:szCs w:val="20"/><w:lang w:val="en-US"/></w:rPr><w:t xml:space="preserve">/&gt;, </w:t></w:r><w:r><w:rPr><w:lang w:val="en-US"/></w:rPr><w:t>the composite will have to deploy all its own implementations and instances, from its own repositories. It means that it is auto-contained and fully independent from the other composites and components. It can be safely (re)used in any application. Nevertheless, its resolution constraints can include contextual properties such that it can adapt itself to moving context, still being independent from its users.</w:t></w:r></w:p><w:p><w:pPr><w:pStyle w:val="style0"/></w:pPr><w:r><w:rPr><w:lang w:val="en-US"/></w:rPr><w:t xml:space="preserve">By default, both expressions are “true”, meaning that the composite is fully opportunistic, and will use as much as possible the available components. </w:t></w:r></w:p><w:p><w:pPr><w:pStyle w:val="style0"/></w:pPr><w:r><w:rPr><w:lang w:eastAsia="en-US" w:val="en-US"/></w:rPr></w:r></w:p><w:p><w:pPr><w:pStyle w:val="style2"/><w:ind w:hanging="288" w:left="288" w:right="0"/></w:pPr><w:r><w:rPr><w:b/><w:i w:val="false"/><w:sz w:val="24"/></w:rPr><w:t>Lending implementations and instances</w:t></w:r></w:p><w:p><w:pPr><w:pStyle w:val="style0"/></w:pPr><w:r><w:rPr><w:lang w:val="en-US"/></w:rPr><w:t xml:space="preserve">Conversely, a composite designer can decide whether or not its own components can be lent to other composites. This is indicated by the </w:t></w:r><w:r><w:rPr><w:rFonts w:ascii="Courier New" w:cs="Courier New" w:hAnsi="Courier New"/><w:i/><w:iCs/><w:color w:val="2A00FF"/><w:sz w:val="20"/><w:szCs w:val="20"/><w:lang w:val="en-US"/></w:rPr><w:t>local</w:t></w:r><w:r><w:rPr><w:lang w:val="en-US"/></w:rPr><w:t xml:space="preserve">, </w:t></w:r><w:r><w:rPr><w:rFonts w:ascii="Courier New" w:cs="Courier New" w:hAnsi="Courier New"/><w:i/><w:iCs/><w:color w:val="2A00FF"/><w:sz w:val="20"/><w:szCs w:val="20"/><w:lang w:val="en-US"/></w:rPr><w:t>friend</w:t></w:r><w:r><w:rPr><w:lang w:val="en-US"/></w:rPr><w:t xml:space="preserve"> and </w:t></w:r><w:r><w:rPr><w:rFonts w:ascii="Courier New" w:cs="Courier New" w:hAnsi="Courier New"/><w:i/><w:iCs/><w:color w:val="2A00FF"/><w:sz w:val="20"/><w:szCs w:val="20"/><w:lang w:val="en-US"/></w:rPr><w:t>application</w:t></w:r><w:r><w:rPr><w:lang w:val="en-US"/></w:rPr><w:t xml:space="preserve"> tags.</w:t></w:r></w:p><w:p><w:pPr><w:pStyle w:val="style0"/></w:pPr><w:r><w:rPr><w:lang w:eastAsia="en-US"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local</w:t></w:r><w:r><w:rPr><w:rFonts w:ascii="Courier New" w:cs="Courier New" w:hAnsi="Courier New"/><w:sz w:val="20"/><w:szCs w:val="20"/><w:lang w:val="en-US"/></w:rPr><w:t xml:space="preserve">  </w:t></w:r><w:r><w:rPr><w:rFonts w:ascii="Courier New" w:cs="Courier New" w:hAnsi="Courier New"/><w:color w:val="7F007F"/><w:sz w:val="20"/><w:szCs w:val="20"/><w:lang w:val="en-US"/></w:rPr><w:t>implementation</w:t></w:r><w:r><w:rPr><w:rFonts w:ascii="Courier New" w:cs="Courier New" w:hAnsi="Courier New"/><w:color w:val="000000"/><w:sz w:val="20"/><w:szCs w:val="20"/><w:lang w:val="en-US"/></w:rPr><w:t>= </w:t></w:r><w:r><w:rPr><w:rFonts w:ascii="Courier New" w:cs="Courier New" w:hAnsi="Courier New"/><w:i/><w:iCs/><w:color w:val="2A00FF"/><w:sz w:val="20"/><w:szCs w:val="20"/><w:lang w:val="en-US"/></w:rPr><w:t>&quot;Exp&quot;</w:t></w:r><w:r><w:rPr><w:rFonts w:ascii="Courier New" w:cs="Courier New" w:hAnsi="Courier New"/><w:sz w:val="20"/><w:szCs w:val="20"/><w:lang w:val="en-US"/></w:rPr><w:t xml:space="preserve"> </w:t></w:r><w:r><w:rPr><w:rFonts w:ascii="Courier New" w:cs="Courier New" w:hAnsi="Courier New"/><w:color w:val="7F007F"/><w:sz w:val="20"/><w:szCs w:val="20"/><w:lang w:val="en-US"/></w:rPr><w:t>instance</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&quot;Exp&quot; </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friend</w:t></w:r><w:r><w:rPr><w:rFonts w:ascii="Courier New" w:cs="Courier New" w:hAnsi="Courier New"/><w:sz w:val="20"/><w:szCs w:val="20"/><w:lang w:val="en-US"/></w:rPr><w:t xml:space="preserve"> </w:t></w:r><w:r><w:rPr><w:rFonts w:ascii="Courier New" w:cs="Courier New" w:hAnsi="Courier New"/><w:color w:val="7F007F"/><w:sz w:val="20"/><w:szCs w:val="20"/><w:lang w:val="en-US"/></w:rPr><w:t>implementation</w:t></w:r><w:r><w:rPr><w:rFonts w:ascii="Courier New" w:cs="Courier New" w:hAnsi="Courier New"/><w:color w:val="000000"/><w:sz w:val="20"/><w:szCs w:val="20"/><w:lang w:val="en-US"/></w:rPr><w:t xml:space="preserve">= </w:t></w:r><w:r><w:rPr><w:rFonts w:ascii="Courier New" w:cs="Courier New" w:hAnsi="Courier New"/><w:i/><w:iCs/><w:color w:val="2A00FF"/><w:sz w:val="20"/><w:szCs w:val="20"/><w:lang w:val="en-US"/></w:rPr><w:t>&quot;Exp&quot;</w:t></w:r><w:r><w:rPr><w:rFonts w:ascii="Courier New" w:cs="Courier New" w:hAnsi="Courier New"/><w:sz w:val="20"/><w:szCs w:val="20"/><w:lang w:val="en-US"/></w:rPr><w:t xml:space="preserve"> </w:t></w:r><w:r><w:rPr><w:rFonts w:ascii="Courier New" w:cs="Courier New" w:hAnsi="Courier New"/><w:color w:val="7F007F"/><w:sz w:val="20"/><w:szCs w:val="20"/><w:lang w:val="en-US"/></w:rPr><w:t>instance</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&quot;Exp&quot; </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application</w:t></w:r><w:r><w:rPr><w:rFonts w:ascii="Courier New" w:cs="Courier New" w:hAnsi="Courier New"/><w:sz w:val="20"/><w:szCs w:val="20"/><w:lang w:val="en-US"/></w:rPr><w:t xml:space="preserve">  </w:t></w:r><w:r><w:rPr><w:rFonts w:ascii="Courier New" w:cs="Courier New" w:hAnsi="Courier New"/><w:color w:val="7F007F"/><w:sz w:val="20"/><w:szCs w:val="20"/><w:lang w:val="en-US"/></w:rPr><w:t>instance</w:t></w:r><w:r><w:rPr><w:rFonts w:ascii="Courier New" w:cs="Courier New" w:hAnsi="Courier New"/><w:color w:val="000000"/><w:sz w:val="20"/><w:szCs w:val="20"/><w:lang w:val="en-US"/></w:rPr><w:t xml:space="preserve">= </w:t></w:r><w:r><w:rPr><w:rFonts w:ascii="Courier New" w:cs="Courier New" w:hAnsi="Courier New"/><w:i/><w:iCs/><w:color w:val="2A00FF"/><w:sz w:val="20"/><w:szCs w:val="20"/><w:lang w:val="en-US"/></w:rPr><w:t xml:space="preserve">&quot;Exp&quot; </w:t></w:r><w:r><w:rPr><w:rFonts w:ascii="Courier New" w:cs="Courier New" w:hAnsi="Courier New"/><w:color w:val="008080"/><w:sz w:val="20"/><w:szCs w:val="20"/><w:lang w:val="en-US"/></w:rPr><w:t>/&gt;</w:t></w:r></w:p><w:p><w:pPr><w:pStyle w:val="style0"/></w:pPr><w:r><w:rPr><w:lang w:eastAsia="en-US" w:val="en-US"/></w:rPr></w:r></w:p><w:p><w:pPr><w:pStyle w:val="style0"/></w:pPr><w:r><w:rPr><w:rFonts w:ascii="Courier New" w:cs="Courier New" w:hAnsi="Courier New"/><w:i/><w:iCs/><w:color w:val="2A00FF"/><w:sz w:val="20"/><w:szCs w:val="20"/><w:lang w:val="en-US"/></w:rPr><w:t>Local</w:t></w:r><w:r><w:rPr><w:lang w:eastAsia="en-US" w:val="en-US"/></w:rPr><w:t xml:space="preserve"> means the components matching the expressions are only visible inside the current composite: can are lent to nobody.</w:t></w:r></w:p><w:p><w:pPr><w:pStyle w:val="style0"/></w:pPr><w:r><w:rPr><w:rFonts w:ascii="Courier New" w:cs="Courier New" w:hAnsi="Courier New"/><w:i/><w:iCs/><w:color w:val="2A00FF"/><w:sz w:val="20"/><w:szCs w:val="20"/><w:lang w:val="en-US"/></w:rPr><w:t>Friend</w:t></w:r><w:r><w:rPr><w:lang w:eastAsia="en-US" w:val="en-US"/></w:rPr><w:t xml:space="preserve"> means that the components matching the expressions are lent only to the friend composites. A composite </w:t></w:r><w:r><w:rPr><w:i/><w:lang w:val="en-US"/></w:rPr><w:t>cp</w:t></w:r><w:r><w:rPr><w:lang w:val="en-US"/></w:rPr><w:t xml:space="preserve"> is a friend of the current composite if a </w:t></w:r><w:r><w:rPr><w:i/><w:lang w:val="en-US"/></w:rPr><w:t xml:space="preserve">friend </w:t></w:r><w:r><w:rPr><w:lang w:val="en-US"/></w:rPr><w:t xml:space="preserve">relationship is established from the current composite to </w:t></w:r><w:r><w:rPr><w:i/><w:lang w:val="en-US"/></w:rPr><w:t>cp</w:t></w:r><w:r><w:rPr><w:lang w:val="en-US"/></w:rPr><w:t>.</w:t></w:r></w:p><w:p><w:pPr><w:pStyle w:val="style0"/></w:pPr><w:r><w:rPr><w:lang w:val="en-US"/></w:rPr><w:t xml:space="preserve">An instance pertains to a single composite instance; therefore the instances in a platform are organized as a forest. An </w:t></w:r><w:r><w:rPr><w:b/><w:lang w:val="en-US"/></w:rPr><w:t>application</w:t></w:r><w:r><w:rPr><w:lang w:val="en-US"/></w:rPr><w:t xml:space="preserve"> is defined as a tree in that forest (i.e., a root composite instance). Therefore</w:t></w:r><w:r><w:rPr><w:i/><w:lang w:val="en-US"/></w:rPr><w:t xml:space="preserve">, two composite instances </w:t></w:r><w:r><w:rPr><w:lang w:val="en-US"/></w:rPr><w:t xml:space="preserve">pertain to the same application if they pertain to the same instance tree. </w:t></w:r><w:r><w:rPr><w:rFonts w:ascii="Courier New" w:cs="Courier New" w:hAnsi="Courier New"/><w:i/><w:iCs/><w:color w:val="2A00FF"/><w:sz w:val="20"/><w:szCs w:val="20"/><w:lang w:val="en-US"/></w:rPr><w:t>Application</w:t></w:r><w:r><w:rPr><w:lang w:val="en-US"/></w:rPr><w:t xml:space="preserve">  means that the instances contained in the current composite and matching the expression can be lent to any other composite pertaining to the same application.</w:t></w:r></w:p><w:p><w:pPr><w:pStyle w:val="style0"/></w:pPr><w:r><w:rPr><w:lang w:val="en-US"/></w:rPr><w:t>By default, if nothing is said, all the implementation and instance contained in the current composite are visible by anyone in the platform. It is the default and unique strategy of usual service platforms.</w:t></w:r></w:p><w:p><w:pPr><w:pStyle w:val="style0"/></w:pPr><w:r><w:rPr><w:lang w:val="en-US"/></w:rPr></w:r></w:p><w:p><w:pPr><w:pStyle w:val="style0"/></w:pPr><w:r><w:rPr><w:b/><w:lang w:val="en-US"/></w:rPr><w:t>Constraints management</w:t></w:r></w:p><w:p><w:pPr><w:pStyle w:val="style0"/></w:pPr><w:r><w:rPr><w:lang w:val="en-US"/></w:rPr></w:r></w:p><w:p><w:pPr><w:pStyle w:val="style0"/></w:pPr><w:r><w:rPr><w:lang w:val="en-US"/></w:rPr><w:t xml:space="preserve">As any other characteristics, dependency constraints are inherited along the group hierarchy. Therefore, when a dependency is to be resolved, Apam first adds the constraints (and preferences) on that dependency coming from the instance, its implementation and its specification (if any). </w:t></w:r></w:p><w:p><w:pPr><w:pStyle w:val="style0"/></w:pPr><w:r><w:rPr><w:lang w:val="en-US"/></w:rPr><w:t>In addition, the composite can define “generic constraints” to be applied to all resolutions toward a components whose name matches the name expression.</w:t></w:r></w:p><w:p><w:pPr><w:pStyle w:val="style0"/></w:pPr><w:r><w:rPr><w:lang w:val="en-US"/></w:rPr><w:t xml:space="preserve"> </w:t></w:r><w:r><w:rPr><w:lang w:val="en-US"/></w:rPr><w:t xml:space="preserve">For example, if  </w:t></w:r><w:r><w:rPr><w:rFonts w:ascii="Courier New" w:cs="Courier New" w:hAnsi="Courier New"/><w:color w:val="7F007F"/><w:sz w:val="20"/><w:szCs w:val="20"/><w:lang w:val="en-US"/></w:rPr><w:t>name</w:t></w:r><w:r><w:rPr><w:lang w:val="en-US"/></w:rPr><w:t>=</w:t></w:r><w:r><w:rPr><w:rFonts w:ascii="Courier New" w:cs="Courier New" w:hAnsi="Courier New"/><w:i/><w:iCs/><w:color w:val="2A00FF"/><w:sz w:val="20"/><w:szCs w:val="20"/><w:lang w:val="en-US"/></w:rPr><w:t>”A*-lib”</w:t></w:r><w:r><w:rPr><w:lang w:val="en-US"/></w:rPr><w:t xml:space="preserve"> , all the components trying to resolve a dependency toward instances of specifications matching </w:t></w:r><w:r><w:rPr><w:rFonts w:ascii="Courier New" w:cs="Courier New" w:hAnsi="Courier New"/><w:i/><w:iCs/><w:color w:val="2A00FF"/><w:sz w:val="20"/><w:szCs w:val="20"/><w:lang w:val="en-US"/></w:rPr><w:t>A*-lib</w:t></w:r><w:r><w:rPr><w:lang w:val="en-US"/></w:rPr><w:t xml:space="preserve"> will have the associated properties and constraints. For example:</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composite</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&quot;S1Compo&quot;</w:t></w:r><w:r><w:rPr><w:rFonts w:ascii="Courier New" w:cs="Courier New" w:hAnsi="Courier New"/><w:sz w:val="20"/><w:szCs w:val="20"/><w:lang w:val="en-US"/></w:rPr><w:t xml:space="preserve"> …</w:t></w:r></w:p><w:p><w:pPr><w:pStyle w:val="style0"/></w:pPr><w:r><w:rPr><w:rFonts w:ascii="Courier New" w:cs="Courier New" w:hAnsi="Courier New"/><w:sz w:val="20"/><w:szCs w:val="20"/><w:lang w:val="en-US"/></w:rPr><w:tab/><w:t>…</w:t></w:r></w:p><w:p><w:pPr><w:pStyle w:val="style0"/></w:pPr><w:r><w:rPr><w:rFonts w:ascii="Courier New" w:cs="Courier New" w:hAnsi="Courier New"/><w:color w:val="008080"/><w:sz w:val="20"/><w:szCs w:val="20"/><w:lang w:val="en-US"/></w:rPr><w:t>&lt;contentMngt&gt;</w:t></w:r></w:p><w:p><w:pPr><w:pStyle w:val="style0"/></w:pPr><w:r><w:rPr><w:rFonts w:ascii="Courier New" w:cs="Courier New" w:hAnsi="Courier New"/><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specification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&quot;A*-lib&quot; </w:t></w:r><w:r><w:rPr><w:rFonts w:ascii="Courier New" w:cs="Courier New" w:hAnsi="Courier New"/><w:color w:val="7F007F"/><w:sz w:val="20"/><w:szCs w:val="20"/><w:lang w:val="en-US"/></w:rPr><w:t xml:space="preserve">…. </w:t></w:r><w:r><w:rPr><w:rFonts w:ascii="Courier New" w:cs="Courier New" w:hAnsi="Courier New"/><w:color w:val="008080"/><w:sz w:val="20"/><w:szCs w:val="20"/></w:rPr><w:t>&gt;</w:t></w:r></w:p><w:p><w:pPr><w:pStyle w:val="style0"/></w:pPr><w:r><w:rPr><w:rFonts w:ascii="Courier New" w:cs="Courier New" w:hAnsi="Courier New"/><w:color w:val="000000"/><w:sz w:val="20"/><w:szCs w:val="20"/></w:rPr><w:tab/><w:t xml:space="preserve">   </w:t></w:r><w:r><w:rPr><w:rFonts w:ascii="Courier New" w:cs="Courier New" w:hAnsi="Courier New"/><w:color w:val="008080"/><w:sz w:val="20"/><w:szCs w:val="20"/></w:rPr><w:t>&lt;</w:t></w:r><w:r><w:rPr><w:rFonts w:ascii="Courier New" w:cs="Courier New" w:hAnsi="Courier New"/><w:color w:val="3F7F7F"/><w:sz w:val="20"/><w:szCs w:val="20"/></w:rPr><w:t>constraints</w:t></w:r><w:r><w:rPr><w:rFonts w:ascii="Courier New" w:cs="Courier New" w:hAnsi="Courier New"/><w:color w:val="008080"/><w:sz w:val="20"/><w:szCs w:val="20"/></w:rPr><w:t>&gt;</w:t></w:r></w:p><w:p><w:pPr><w:pStyle w:val="style0"/></w:pPr><w:r><w:rPr><w:rFonts w:ascii="Courier New" w:cs="Courier New" w:hAnsi="Courier New"/><w:color w:val="000000"/><w:sz w:val="20"/><w:szCs w:val="20"/></w:rPr><w:tab/><w:tab/></w:r><w:r><w:rPr><w:rFonts w:ascii="Courier New" w:cs="Courier New" w:hAnsi="Courier New"/><w:color w:val="008080"/><w:sz w:val="20"/><w:szCs w:val="20"/></w:rPr><w:t>&lt;</w:t></w:r><w:r><w:rPr><w:rFonts w:ascii="Courier New" w:cs="Courier New" w:hAnsi="Courier New"/><w:color w:val="3F7F7F"/><w:sz w:val="20"/><w:szCs w:val="20"/></w:rPr><w:t>instance</w:t></w:r><w:r><w:rPr><w:rFonts w:ascii="Courier New" w:cs="Courier New" w:hAnsi="Courier New"/><w:sz w:val="20"/><w:szCs w:val="20"/></w:rPr><w:t xml:space="preserve"> </w:t></w:r><w:r><w:rPr><w:rFonts w:ascii="Courier New" w:cs="Courier New" w:hAnsi="Courier New"/><w:color w:val="7F007F"/><w:sz w:val="20"/><w:szCs w:val="20"/></w:rPr><w:t>filter</w:t></w:r><w:r><w:rPr><w:rFonts w:ascii="Courier New" w:cs="Courier New" w:hAnsi="Courier New"/><w:color w:val="000000"/><w:sz w:val="20"/><w:szCs w:val="20"/></w:rPr><w:t>=</w:t></w:r><w:r><w:rPr><w:rFonts w:ascii="Courier New" w:cs="Courier New" w:hAnsi="Courier New"/><w:i/><w:iCs/><w:color w:val="2A00FF"/><w:sz w:val="20"/><w:szCs w:val="20"/></w:rPr><w:t>&quot;(OS=Linux)&quot;</w:t></w:r><w:r><w:rPr><w:rFonts w:ascii="Courier New" w:cs="Courier New" w:hAnsi="Courier New"/><w:sz w:val="20"/><w:szCs w:val="20"/></w:rPr><w:t xml:space="preserve"> </w:t></w:r><w:r><w:rPr><w:rFonts w:ascii="Courier New" w:cs="Courier New" w:hAnsi="Courier New"/><w:color w:val="008080"/><w:sz w:val="20"/><w:szCs w:val="20"/></w:rPr><w:t>/&gt;</w:t></w:r></w:p><w:p><w:pPr><w:pStyle w:val="style0"/></w:pPr><w:r><w:rPr><w:rFonts w:ascii="Courier New" w:cs="Courier New" w:hAnsi="Courier New"/><w:color w:val="000000"/><w:sz w:val="20"/><w:szCs w:val="20"/></w:rPr><w:tab/><w:t xml:space="preserve">   </w:t></w:r><w:r><w:rPr><w:rFonts w:ascii="Courier New" w:cs="Courier New" w:hAnsi="Courier New"/><w:color w:val="008080"/><w:sz w:val="20"/><w:szCs w:val="20"/><w:lang w:val="en-US"/></w:rPr><w:t>&lt;/</w:t></w:r><w:r><w:rPr><w:rFonts w:ascii="Courier New" w:cs="Courier New" w:hAnsi="Courier New"/><w:color w:val="3F7F7F"/><w:sz w:val="20"/><w:szCs w:val="20"/><w:lang w:val="en-US"/></w:rPr><w:t>constraints</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specification&gt;</w:t></w:r></w:p><w:p><w:pPr><w:pStyle w:val="style0"/></w:pPr><w:r><w:rPr><w:rFonts w:ascii="Courier New" w:cs="Courier New" w:hAnsi="Courier New"/><w:color w:val="008080"/><w:sz w:val="20"/><w:szCs w:val="20"/><w:lang w:val="en-US"/></w:rPr><w:t xml:space="preserve">   </w:t></w:r><w:r><w:rPr><w:rFonts w:ascii="Courier New" w:cs="Courier New" w:hAnsi="Courier New"/><w:color w:val="008080"/><w:sz w:val="20"/><w:szCs w:val="20"/><w:lang w:val="en-US"/></w:rPr><w:t>&lt;/contentMngt&gt;</w:t></w:r></w:p><w:p><w:pPr><w:pStyle w:val="style0"/></w:pPr><w:r><w:rPr><w:lang w:val="en-US"/></w:rPr></w:r></w:p><w:p><w:pPr><w:pStyle w:val="style0"/></w:pPr><w:r><w:rPr><w:lang w:val="en-US"/></w:rPr><w:t xml:space="preserve">The constraints that are indicated are </w:t></w:r><w:r><w:rPr><w:b/><w:lang w:val="en-US"/></w:rPr><w:t>added</w:t></w:r><w:r><w:rPr><w:lang w:val="en-US"/></w:rPr><w:t xml:space="preserve"> to the set of constraint, and appended to the list of preferences, for all the resolutions involving the matching components as target.  </w:t></w:r></w:p><w:p><w:pPr><w:pStyle w:val="style0"/></w:pPr><w:r><w:rPr><w:lang w:val="en-US"/></w:rPr><w:t xml:space="preserve">In the example, all instances of specifications matching </w:t></w:r><w:r><w:rPr><w:rFonts w:ascii="Courier New" w:cs="Courier New" w:hAnsi="Courier New"/><w:i/><w:iCs/><w:color w:val="2A00FF"/><w:sz w:val="20"/><w:szCs w:val="20"/><w:lang w:val="en-US"/></w:rPr><w:t xml:space="preserve">&quot;A*-lib&quot; </w:t></w:r><w:r><w:rPr><w:lang w:val="en-US"/></w:rPr><w:t>must match the constraint OS=Linux. Note that it is not possible to check statically the constraint, since the exact target specification is unknown, and therefore we do not know which properties are defined. If a property, in a filter, is undefined, it is ignored. For example, if an instance does not have the “OS” property, the expression (OS=Linux) is true.</w:t></w:r></w:p><w:p><w:pPr><w:pStyle w:val="style0"/></w:pPr><w:r><w:rPr><w:lang w:eastAsia="en-US" w:val="en-US"/></w:rPr></w:r></w:p><w:p><w:pPr><w:pStyle w:val="style0"/></w:pPr><w:r><w:rPr><w:lang w:val="en-US"/></w:rPr></w:r></w:p><w:p><w:pPr><w:pStyle w:val="style0"/></w:pPr><w:r><w:rPr><w:b/><w:sz w:val="32"/><w:lang w:val="en-US"/></w:rPr><w:t>Promotion</w:t></w:r></w:p><w:p><w:pPr><w:pStyle w:val="style0"/></w:pPr><w:r><w:rPr><w:lang w:val="en-US"/></w:rPr><w:t>A composite type is an implementation, and as such it can indicate its dependencies, as for example:</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composite</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&quot;S1Compo&quot;</w:t></w:r><w:r><w:rPr><w:rFonts w:ascii="Courier New" w:cs="Courier New" w:hAnsi="Courier New"/><w:sz w:val="20"/><w:szCs w:val="20"/><w:lang w:val="en-US"/></w:rPr><w:t xml:space="preserve"> </w:t></w:r><w:r><w:rPr><w:rFonts w:ascii="Courier New" w:cs="Courier New" w:hAnsi="Courier New"/><w:color w:val="7F007F"/><w:sz w:val="20"/><w:szCs w:val="20"/><w:lang w:val="en-US"/></w:rPr><w:t>mainImplem</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&quot;S1Main&quot; </w:t></w:r><w:r><w:rPr><w:rFonts w:ascii="Courier New" w:cs="Courier New" w:hAnsi="Courier New"/><w:color w:val="7F007F"/><w:sz w:val="20"/><w:szCs w:val="20"/><w:lang w:val="en-US"/></w:rPr><w:t>specification</w:t></w:r><w:r><w:rPr><w:rFonts w:ascii="Courier New" w:cs="Courier New" w:hAnsi="Courier New"/><w:i/><w:iCs/><w:color w:val="2A00FF"/><w:sz w:val="20"/><w:szCs w:val="20"/><w:lang w:val="en-US"/></w:rPr><w:t>=”S1” &gt;</w:t></w:r></w:p><w:p><w:pPr><w:pStyle w:val="style0"/></w:pPr><w:r><w:rPr><w:rFonts w:ascii="Courier New" w:cs="Courier New" w:hAnsi="Courier New"/><w:color w:val="000000"/><w:sz w:val="20"/><w:szCs w:val="20"/><w:lang w:val="en-US"/></w:rPr><w:tab/></w:r><w:r><w:rPr><w:rFonts w:ascii="Courier New" w:cs="Courier New" w:hAnsi="Courier New"/><w:color w:val="3F5FBF"/><w:sz w:val="20"/><w:szCs w:val="20"/><w:lang w:val="en-US"/></w:rPr><w:t>&lt;</w:t></w:r><w:r><w:rPr><w:rFonts w:ascii="Courier New" w:cs="Courier New" w:hAnsi="Courier New"/><w:color w:val="3F7F7F"/><w:sz w:val="20"/><w:szCs w:val="20"/><w:lang w:val="en-US"/></w:rPr><w:t>dependency</w:t></w:r><w:r><w:rPr><w:rFonts w:ascii="Courier New" w:cs="Courier New" w:hAnsi="Courier New"/><w:color w:val="3F5FBF"/><w:sz w:val="20"/><w:szCs w:val="20"/><w:lang w:val="en-US"/></w:rPr><w:t xml:space="preserve"> </w:t></w:r><w:r><w:rPr><w:rFonts w:ascii="Courier New" w:cs="Courier New" w:hAnsi="Courier New"/><w:color w:val="7F007F"/><w:sz w:val="20"/><w:szCs w:val="20"/><w:lang w:val="en-US"/></w:rPr><w:t>specification</w:t></w:r><w:r><w:rPr><w:rFonts w:ascii="Courier New" w:cs="Courier New" w:hAnsi="Courier New"/><w:color w:val="3F5FBF"/><w:sz w:val="20"/><w:szCs w:val="20"/><w:lang w:val="en-US"/></w:rPr><w:t>=&quot;</w:t></w:r><w:r><w:rPr><w:rFonts w:ascii="Courier New" w:cs="Courier New" w:hAnsi="Courier New"/><w:i/><w:iCs/><w:color w:val="2A00FF"/><w:sz w:val="20"/><w:szCs w:val="20"/><w:lang w:val="en-US"/></w:rPr><w:t>S2</w:t></w:r><w:r><w:rPr><w:rFonts w:ascii="Courier New" w:cs="Courier New" w:hAnsi="Courier New"/><w:color w:val="3F5FBF"/><w:sz w:val="20"/><w:szCs w:val="20"/><w:lang w:val="en-US"/></w:rPr><w:t xml:space="preserve">&quot; </w:t></w:r><w:r><w:rPr><w:rFonts w:ascii="Courier New" w:cs="Courier New" w:hAnsi="Courier New"/><w:color w:val="7F007F"/><w:sz w:val="20"/><w:szCs w:val="20"/><w:lang w:val="en-US"/></w:rPr><w:t>multiple</w:t></w:r><w:r><w:rPr><w:rFonts w:ascii="Courier New" w:cs="Courier New" w:hAnsi="Courier New"/><w:color w:val="3F5FBF"/><w:sz w:val="20"/><w:szCs w:val="20"/><w:lang w:val="en-US"/></w:rPr><w:t>=”</w:t></w:r><w:r><w:rPr><w:rFonts w:ascii="Courier New" w:cs="Courier New" w:hAnsi="Courier New"/><w:i/><w:iCs/><w:color w:val="2A00FF"/><w:sz w:val="20"/><w:szCs w:val="20"/><w:lang w:val="en-US"/></w:rPr><w:t>true</w:t></w:r><w:r><w:rPr><w:rFonts w:ascii="Courier New" w:cs="Courier New" w:hAnsi="Courier New"/><w:color w:val="3F5FBF"/><w:sz w:val="20"/><w:szCs w:val="20"/><w:lang w:val="en-US"/></w:rPr><w:t xml:space="preserve">” </w:t></w:r><w:r><w:rPr><w:rFonts w:ascii="Courier New" w:cs="Courier New" w:hAnsi="Courier New"/><w:color w:val="7F007F"/><w:sz w:val="20"/><w:szCs w:val="20"/><w:lang w:val="en-US"/></w:rPr><w:t>id</w:t></w:r><w:r><w:rPr><w:rFonts w:ascii="Courier New" w:cs="Courier New" w:hAnsi="Courier New"/><w:color w:val="3F5FBF"/><w:sz w:val="20"/><w:szCs w:val="20"/><w:lang w:val="en-US"/></w:rPr><w:t>=”</w:t></w:r><w:r><w:rPr><w:rFonts w:ascii="Courier New" w:cs="Courier New" w:hAnsi="Courier New"/><w:i/><w:iCs/><w:color w:val="2A00FF"/><w:sz w:val="20"/><w:szCs w:val="20"/><w:lang w:val="en-US"/></w:rPr><w:t>S2Many</w:t></w:r><w:r><w:rPr><w:rFonts w:ascii="Courier New" w:cs="Courier New" w:hAnsi="Courier New"/><w:color w:val="3F5FBF"/><w:sz w:val="20"/><w:szCs w:val="20"/><w:lang w:val="en-US"/></w:rPr><w:t>”&gt;</w:t></w:r></w:p><w:p><w:pPr><w:pStyle w:val="style0"/></w:pPr><w:r><w:rPr><w:rFonts w:ascii="Courier New" w:cs="Courier New" w:hAnsi="Courier New"/><w:color w:val="3F5FBF"/><w:sz w:val="20"/><w:szCs w:val="20"/><w:lang w:val="en-US"/></w:rPr><w:tab/><w:tab/><w:t>&lt;constraints&gt;</w:t></w:r></w:p><w:p><w:pPr><w:pStyle w:val="style0"/></w:pPr><w:r><w:rPr><w:rFonts w:ascii="Courier New" w:cs="Courier New" w:hAnsi="Courier New"/><w:color w:val="000000"/><w:sz w:val="20"/><w:szCs w:val="20"/><w:lang w:val="en-US"/></w:rPr><w:tab/><w:tab/><w:tab/></w:r><w:r><w:rPr><w:rFonts w:ascii="Courier New" w:cs="Courier New" w:hAnsi="Courier New"/><w:color w:val="008080"/><w:sz w:val="20"/><w:szCs w:val="20"/><w:lang w:val="en-US"/></w:rPr><w:t>&lt;</w:t></w:r><w:r><w:rPr><w:rFonts w:ascii="Courier New" w:cs="Courier New" w:hAnsi="Courier New"/><w:color w:val="3F7F7F"/><w:sz w:val="20"/><w:szCs w:val="20"/><w:lang w:val="en-US"/></w:rPr><w:t>implementation</w:t></w:r><w:r><w:rPr><w:rFonts w:ascii="Courier New" w:cs="Courier New" w:hAnsi="Courier New"/><w:sz w:val="20"/><w:szCs w:val="20"/><w:lang w:val="en-US"/></w:rPr><w:t xml:space="preserve"> </w:t></w:r><w:r><w:rPr><w:rFonts w:ascii="Courier New" w:cs="Courier New" w:hAnsi="Courier New"/><w:color w:val="7F007F"/><w:sz w:val="20"/><w:szCs w:val="20"/><w:lang w:val="en-US"/></w:rPr><w:t>filter</w:t></w:r><w:r><w:rPr><w:rFonts w:ascii="Courier New" w:cs="Courier New" w:hAnsi="Courier New"/><w:color w:val="000000"/><w:sz w:val="20"/><w:szCs w:val="20"/><w:lang w:val="en-US"/></w:rPr><w:t>=</w:t></w:r><w:r><w:rPr><w:rFonts w:ascii="Courier New" w:cs="Courier New" w:hAnsi="Courier New"/><w:i/><w:iCs/><w:color w:val="2A00FF"/><w:sz w:val="20"/><w:szCs w:val="20"/><w:lang w:val="en-US"/></w:rPr><w:t>&quot;(apam-composite=true)&quot;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tab/></w:r><w:r><w:rPr><w:rFonts w:ascii="Courier New" w:cs="Courier New" w:hAnsi="Courier New"/><w:color w:val="008080"/><w:sz w:val="20"/><w:szCs w:val="20"/><w:lang w:val="en-US"/></w:rPr><w:t>&lt;</w:t></w:r><w:r><w:rPr><w:rFonts w:ascii="Courier New" w:cs="Courier New" w:hAnsi="Courier New"/><w:color w:val="3F7F7F"/><w:sz w:val="20"/><w:szCs w:val="20"/><w:lang w:val="en-US"/></w:rPr><w:t>instance</w:t></w:r><w:r><w:rPr><w:rFonts w:ascii="Courier New" w:cs="Courier New" w:hAnsi="Courier New"/><w:sz w:val="20"/><w:szCs w:val="20"/><w:lang w:val="en-US"/></w:rPr><w:t xml:space="preserve"> </w:t></w:r><w:r><w:rPr><w:rFonts w:ascii="Courier New" w:cs="Courier New" w:hAnsi="Courier New"/><w:color w:val="7F007F"/><w:sz w:val="20"/><w:szCs w:val="20"/><w:lang w:val="en-US"/></w:rPr><w:t>filter</w:t></w:r><w:r><w:rPr><w:rFonts w:ascii="Courier New" w:cs="Courier New" w:hAnsi="Courier New"/><w:color w:val="000000"/><w:sz w:val="20"/><w:szCs w:val="20"/><w:lang w:val="en-US"/></w:rPr><w:t>=</w:t></w:r><w:r><w:rPr><w:rFonts w:ascii="Courier New" w:cs="Courier New" w:hAnsi="Courier New"/><w:i/><w:iCs/><w:color w:val="2A00FF"/><w:sz w:val="20"/><w:szCs w:val="20"/><w:lang w:val="en-US"/></w:rPr><w:t>&quot;(Scope=global)&quot;</w:t></w:r><w:r><w:rPr><w:rFonts w:ascii="Courier New" w:cs="Courier New" w:hAnsi="Courier New"/><w:sz w:val="20"/><w:szCs w:val="20"/><w:lang w:val="en-US"/></w:rPr><w:t xml:space="preserve"> </w:t></w:r><w:r><w:rPr><w:rFonts w:ascii="Courier New" w:cs="Courier New" w:hAnsi="Courier New"/><w:color w:val="008080"/><w:sz w:val="20"/><w:szCs w:val="20"/><w:lang w:val="en-US"/></w:rPr><w:t>/&gt;</w:t></w:r><w:r><w:rPr><w:rFonts w:ascii="Courier New" w:cs="Courier New" w:hAnsi="Courier New"/><w:color w:val="000000"/><w:sz w:val="20"/><w:szCs w:val="20"/><w:lang w:val="en-US"/></w:rPr><w:t xml:space="preserve"> </w:t></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constraints</w:t></w:r><w:r><w:rPr><w:rFonts w:ascii="Courier New" w:cs="Courier New" w:hAnsi="Courier New"/><w:color w:val="008080"/><w:sz w:val="20"/><w:szCs w:val="20"/><w:lang w:val="en-US"/></w:rPr><w:t>&gt;</w:t></w:r></w:p><w:p><w:pPr><w:pStyle w:val="style0"/><w:ind w:firstLine="708" w:left="0" w:right="0"/></w:pPr><w:r><w:rPr><w:rFonts w:ascii="Courier New" w:cs="Courier New" w:hAnsi="Courier New"/><w:color w:val="008080"/><w:sz w:val="20"/><w:szCs w:val="20"/><w:lang w:val="en-US"/></w:rPr><w:t>&lt;/</w:t></w:r><w:r><w:rPr><w:rFonts w:ascii="Courier New" w:cs="Courier New" w:hAnsi="Courier New"/><w:color w:val="3F7F7F"/><w:sz w:val="20"/><w:szCs w:val="20"/><w:lang w:val="en-US"/></w:rPr><w:t>dependency&gt;</w:t></w:r></w:p><w:p><w:pPr><w:pStyle w:val="style0"/><w:ind w:hanging="0" w:left="708" w:right="0"/></w:pPr><w:r><w:rPr><w:rFonts w:ascii="Courier New" w:cs="Courier New" w:hAnsi="Courier New"/><w:color w:val="008080"/><w:sz w:val="20"/><w:szCs w:val="20"/><w:lang w:val="en-US"/></w:rPr><w:t xml:space="preserve">&lt;dependency </w:t></w:r><w:r><w:rPr><w:rFonts w:ascii="Courier New" w:cs="Courier New" w:hAnsi="Courier New"/><w:color w:val="7F007F"/><w:sz w:val="20"/><w:szCs w:val="20"/><w:lang w:val="en-US"/></w:rPr><w:t>interface</w:t></w:r><w:r><w:rPr><w:rFonts w:ascii="Courier New" w:cs="Courier New" w:hAnsi="Courier New"/><w:color w:val="008080"/><w:sz w:val="20"/><w:szCs w:val="20"/><w:lang w:val="en-US"/></w:rPr><w:t>=”</w:t></w:r><w:r><w:rPr><w:rFonts w:ascii="Courier New" w:cs="Courier New" w:hAnsi="Courier New"/><w:i/><w:iCs/><w:color w:val="2A00FF"/><w:sz w:val="20"/><w:szCs w:val="20"/><w:lang w:val="en-US"/></w:rPr><w:t>fr.imag.adele.apam.test.s2.S2” id=”S2Single”&gt;</w:t></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preferences</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tab/></w:r><w:r><w:rPr><w:rFonts w:ascii="Courier New" w:cs="Courier New" w:hAnsi="Courier New"/><w:color w:val="008080"/><w:sz w:val="20"/><w:szCs w:val="20"/><w:lang w:val="en-US"/></w:rPr><w:t>&lt;</w:t></w:r><w:r><w:rPr><w:rFonts w:ascii="Courier New" w:cs="Courier New" w:hAnsi="Courier New"/><w:color w:val="3F7F7F"/><w:sz w:val="20"/><w:szCs w:val="20"/><w:lang w:val="en-US"/></w:rPr><w:t>implementation</w:t></w:r><w:r><w:rPr><w:rFonts w:ascii="Courier New" w:cs="Courier New" w:hAnsi="Courier New"/><w:sz w:val="20"/><w:szCs w:val="20"/><w:lang w:val="en-US"/></w:rPr><w:t xml:space="preserve"> </w:t></w:r><w:r><w:rPr><w:rFonts w:ascii="Courier New" w:cs="Courier New" w:hAnsi="Courier New"/><w:color w:val="7F007F"/><w:sz w:val="20"/><w:szCs w:val="20"/><w:lang w:val="en-US"/></w:rPr><w:t>filter</w:t></w:r><w:r><w:rPr><w:rFonts w:ascii="Courier New" w:cs="Courier New" w:hAnsi="Courier New"/><w:color w:val="000000"/><w:sz w:val="20"/><w:szCs w:val="20"/><w:lang w:val="en-US"/></w:rPr><w:t>=</w:t></w:r><w:r><w:rPr><w:rFonts w:ascii="Courier New" w:cs="Courier New" w:hAnsi="Courier New"/><w:i/><w:iCs/><w:color w:val="2A00FF"/><w:sz w:val="20"/><w:szCs w:val="20"/><w:lang w:val="en-US"/></w:rPr><w:t>&quot;(x&amp;gt;=10)&quot;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preferences</w:t></w:r><w:r><w:rPr><w:rFonts w:ascii="Courier New" w:cs="Courier New" w:hAnsi="Courier New"/><w:color w:val="008080"/><w:sz w:val="20"/><w:szCs w:val="20"/><w:lang w:val="en-US"/></w:rPr><w:t>&gt;</w:t></w:r></w:p><w:p><w:pPr><w:pStyle w:val="style0"/><w:ind w:firstLine="708" w:left="0" w:right="0"/></w:pPr><w:r><w:rPr><w:rFonts w:ascii="Courier New" w:cs="Courier New" w:hAnsi="Courier New"/><w:sz w:val="20"/><w:szCs w:val="20"/><w:lang w:val="en-US"/></w:rPr><w:t>&lt;/</w:t></w:r><w:r><w:rPr><w:rFonts w:ascii="Courier New" w:cs="Courier New" w:hAnsi="Courier New"/><w:color w:val="3F7F7F"/><w:sz w:val="20"/><w:szCs w:val="20"/><w:lang w:val="en-US"/></w:rPr><w:t>dependency</w:t></w:r><w:r><w:rPr><w:rFonts w:ascii="Courier New" w:cs="Courier New" w:hAnsi="Courier New"/><w:sz w:val="20"/><w:szCs w:val="20"/><w:lang w:val="en-US"/></w:rPr><w:t>&gt;</w:t></w:r></w:p><w:p><w:pPr><w:pStyle w:val="style0"/></w:pPr><w:r><w:rPr><w:lang w:val="en-US"/></w:rPr></w:r></w:p><w:p><w:pPr><w:pStyle w:val="style0"/></w:pPr><w:r><w:rPr><w:lang w:val="en-US"/></w:rPr><w:t xml:space="preserve">This definition says that composite </w:t></w:r><w:r><w:rPr><w:rFonts w:ascii="Courier New" w:cs="Courier New" w:hAnsi="Courier New"/><w:i/><w:iCs/><w:color w:val="2A00FF"/><w:sz w:val="20"/><w:szCs w:val="20"/><w:lang w:val="en-US"/></w:rPr><w:t>S1Compo</w:t></w:r><w:r><w:rPr><w:lang w:val="en-US"/></w:rPr><w:t xml:space="preserve"> has a dependency called </w:t></w:r><w:r><w:rPr><w:rFonts w:ascii="Courier New" w:cs="Courier New" w:hAnsi="Courier New"/><w:i/><w:iCs/><w:color w:val="2A00FF"/><w:sz w:val="20"/><w:szCs w:val="20"/><w:lang w:val="en-US"/></w:rPr><w:t>S2Many</w:t></w:r><w:r><w:rPr><w:lang w:val="en-US"/></w:rPr><w:t xml:space="preserve"> towards instances of specification </w:t></w:r><w:r><w:rPr><w:rFonts w:ascii="Courier New" w:cs="Courier New" w:hAnsi="Courier New"/><w:i/><w:iCs/><w:color w:val="2A00FF"/><w:sz w:val="20"/><w:szCs w:val="20"/><w:lang w:val="en-US"/></w:rPr><w:t>S2</w:t></w:r><w:r><w:rPr><w:lang w:val="en-US"/></w:rPr><w:t>; multiple=</w:t></w:r><w:r><w:rPr><w:rFonts w:ascii="Courier New" w:cs="Courier New" w:hAnsi="Courier New"/><w:i/><w:iCs/><w:color w:val="2A00FF"/><w:sz w:val="20"/><w:szCs w:val="20"/><w:lang w:val="en-US"/></w:rPr><w:t>true</w:t></w:r><w:r><w:rPr><w:lang w:val="en-US"/></w:rPr><w:t xml:space="preserve"> means that each instance of </w:t></w:r><w:r><w:rPr><w:rFonts w:ascii="Courier New" w:cs="Courier New" w:hAnsi="Courier New"/><w:i/><w:iCs/><w:color w:val="2A00FF"/><w:sz w:val="20"/><w:szCs w:val="20"/><w:lang w:val="en-US"/></w:rPr><w:t>S1Compo</w:t></w:r><w:r><w:rPr><w:lang w:val="en-US"/></w:rPr><w:t xml:space="preserve"> must be wired with all the instances implementing </w:t></w:r><w:r><w:rPr><w:rFonts w:ascii="Courier New" w:cs="Courier New" w:hAnsi="Courier New"/><w:i/><w:iCs/><w:color w:val="2A00FF"/><w:sz w:val="20"/><w:szCs w:val="20"/><w:lang w:val="en-US"/></w:rPr><w:t xml:space="preserve">S2 </w:t></w:r><w:r><w:rPr><w:lang w:val="en-US"/></w:rPr><w:t xml:space="preserve">and satisfying the constraints. When an instance of </w:t></w:r><w:r><w:rPr><w:rFonts w:ascii="Courier New" w:cs="Courier New" w:hAnsi="Courier New"/><w:i/><w:iCs/><w:color w:val="2A00FF"/><w:sz w:val="20"/><w:szCs w:val="20"/><w:lang w:val="en-US"/></w:rPr><w:t>S1Compo</w:t></w:r><w:r><w:rPr><w:lang w:val="en-US"/></w:rPr><w:t xml:space="preserve"> will have to resolve that dependency, first Apam selects all the </w:t></w:r><w:r><w:rPr><w:rFonts w:ascii="Courier New" w:cs="Courier New" w:hAnsi="Courier New"/><w:i/><w:iCs/><w:color w:val="2A00FF"/><w:sz w:val="20"/><w:szCs w:val="20"/><w:lang w:val="en-US"/></w:rPr><w:t>S2</w:t></w:r><w:r><w:rPr><w:lang w:val="en-US"/></w:rPr><w:t xml:space="preserve"> </w:t></w:r><w:r><w:rPr><w:b/><w:i/><w:lang w:val="en-US"/></w:rPr><w:t>implementations</w:t></w:r><w:r><w:rPr><w:lang w:val="en-US"/></w:rPr><w:t xml:space="preserve"> satisfying the constraint </w:t></w:r><w:r><w:rPr><w:rFonts w:ascii="Courier New" w:cs="Courier New" w:hAnsi="Courier New"/><w:i/><w:iCs/><w:color w:val="2A00FF"/><w:sz w:val="20"/><w:szCs w:val="20"/><w:lang w:val="en-US"/></w:rPr><w:t>(apam-composite=true)</w:t></w:r><w:r><w:rPr><w:lang w:val="en-US"/></w:rPr><w:t xml:space="preserve">, and then Apam selects, all the </w:t></w:r><w:r><w:rPr><w:b/><w:i/><w:lang w:val="en-US"/></w:rPr><w:t>instances</w:t></w:r><w:r><w:rPr><w:lang w:val="en-US"/></w:rPr><w:t xml:space="preserve"> of these implementations satisfying the constraint</w:t></w:r><w:r><w:rPr><w:rFonts w:ascii="Courier New" w:cs="Courier New" w:hAnsi="Courier New"/><w:iCs/><w:color w:val="2A00FF"/><w:sz w:val="20"/><w:szCs w:val="20"/><w:lang w:val="en-US"/></w:rPr><w:t xml:space="preserve"> </w:t></w:r><w:r><w:rPr><w:rFonts w:ascii="Courier New" w:cs="Courier New" w:hAnsi="Courier New"/><w:i/><w:iCs/><w:color w:val="2A00FF"/><w:sz w:val="20"/><w:szCs w:val="20"/><w:lang w:val="en-US"/></w:rPr><w:t xml:space="preserve">(Scope=global). </w:t></w:r><w:r><w:rPr><w:lang w:val="en-US"/></w:rPr><w:t xml:space="preserve"> </w:t></w:r></w:p><w:p><w:pPr><w:pStyle w:val="style0"/></w:pPr><w:r><w:rPr><w:lang w:val="en-US"/></w:rPr><w:t xml:space="preserve">The dependency called </w:t></w:r><w:r><w:rPr><w:rFonts w:ascii="Courier New" w:cs="Courier New" w:hAnsi="Courier New"/><w:i/><w:iCs/><w:color w:val="2A00FF"/><w:sz w:val="20"/><w:szCs w:val="20"/><w:lang w:val="en-US"/></w:rPr><w:t>S2Single</w:t></w:r><w:r><w:rPr><w:lang w:val="en-US"/></w:rPr><w:t xml:space="preserve"> is toward an interface. When it has to be resolved, Apam looks for an implementation that implements that interface, and preferably one instance satisfying (</w:t></w:r><w:r><w:rPr><w:rFonts w:ascii="Courier New" w:cs="Courier New" w:hAnsi="Courier New"/><w:i/><w:iCs/><w:color w:val="2A00FF"/><w:sz w:val="20"/><w:szCs w:val="20"/><w:lang w:val="en-US"/></w:rPr><w:t>x &gt;= 10)</w:t></w:r><w:r><w:rPr><w:lang w:val="en-US"/></w:rPr><w:t>, any other one otherwise. A single instance of that implementation will be selected and wired.</w:t></w:r></w:p><w:p><w:pPr><w:pStyle w:val="style0"/></w:pPr><w:r><w:rPr><w:lang w:val="en-US"/></w:rPr></w:r></w:p><w:p><w:pPr><w:pStyle w:val="style0"/></w:pPr><w:r><w:rPr><w:lang w:val="en-US"/></w:rPr><w:t xml:space="preserve">Suppose that an instance </w:t></w:r><w:r><w:rPr><w:rFonts w:ascii="Courier New" w:cs="Courier New" w:hAnsi="Courier New"/><w:i/><w:iCs/><w:color w:val="2A00FF"/><w:sz w:val="20"/><w:szCs w:val="20"/><w:lang w:val="en-US"/></w:rPr><w:t>A-0</w:t></w:r><w:r><w:rPr><w:lang w:val="en-US"/></w:rPr><w:t xml:space="preserve"> of implementation </w:t></w:r><w:r><w:rPr><w:rFonts w:ascii="Courier New" w:cs="Courier New" w:hAnsi="Courier New"/><w:i/><w:iCs/><w:color w:val="2A00FF"/><w:sz w:val="20"/><w:szCs w:val="20"/><w:lang w:val="en-US"/></w:rPr><w:t>A</w:t></w:r><w:r><w:rPr><w:lang w:val="en-US"/></w:rPr><w:t xml:space="preserve"> is inside an instance </w:t></w:r><w:r><w:rPr><w:rFonts w:ascii="Courier New" w:cs="Courier New" w:hAnsi="Courier New"/><w:i/><w:iCs/><w:color w:val="2A00FF"/><w:sz w:val="20"/><w:szCs w:val="20"/><w:lang w:val="en-US"/></w:rPr><w:t>S1Compo-0</w:t></w:r><w:r><w:rPr><w:lang w:val="en-US"/></w:rPr><w:t xml:space="preserve"> of composite </w:t></w:r><w:r><w:rPr><w:rFonts w:ascii="Courier New" w:cs="Courier New" w:hAnsi="Courier New"/><w:i/><w:iCs/><w:color w:val="2A00FF"/><w:sz w:val="20"/><w:szCs w:val="20"/><w:lang w:val="en-US"/></w:rPr><w:t>S1Compo</w:t></w:r><w:r><w:rPr><w:lang w:val="en-US"/></w:rPr><w:t xml:space="preserve">.  Suppose that implementation </w:t></w:r><w:r><w:rPr><w:rFonts w:ascii="Courier New" w:cs="Courier New" w:hAnsi="Courier New"/><w:i/><w:iCs/><w:color w:val="2A00FF"/><w:sz w:val="20"/><w:szCs w:val="20"/><w:lang w:val="en-US"/></w:rPr><w:t>A</w:t></w:r><w:r><w:rPr><w:lang w:val="en-US"/></w:rPr><w:t xml:space="preserve"> is defined as follows:</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implementation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&quot;A&quot; </w:t></w:r><w:r><w:rPr><w:rFonts w:ascii="Courier New" w:cs="Courier New" w:hAnsi="Courier New"/><w:color w:val="7F007F"/><w:sz w:val="20"/><w:szCs w:val="20"/><w:lang w:val="en-US"/></w:rPr><w:t>classname</w:t></w:r><w:r><w:rPr><w:rFonts w:ascii="Courier New" w:cs="Courier New" w:hAnsi="Courier New"/><w:color w:val="000000"/><w:sz w:val="20"/><w:szCs w:val="20"/><w:lang w:val="en-US"/></w:rPr><w:t>=</w:t></w:r><w:r><w:rPr><w:rFonts w:ascii="Courier New" w:cs="Courier New" w:hAnsi="Courier New"/><w:i/><w:iCs/><w:color w:val="2A00FF"/><w:sz w:val="20"/><w:szCs w:val="20"/><w:lang w:val="en-US"/></w:rPr><w:t>&quot;…..A&quot;</w:t></w:r><w:r><w:rPr><w:rFonts w:ascii="Courier New" w:cs="Courier New" w:hAnsi="Courier New"/><w:sz w:val="20"/><w:szCs w:val="20"/><w:lang w:val="en-US"/></w:rPr><w:t xml:space="preserve">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&quot;SX&quot;</w:t></w:r><w:r><w:rPr><w:rFonts w:ascii="Courier New" w:cs="Courier New" w:hAnsi="Courier New"/><w:color w:val="008080"/><w:sz w:val="20"/><w:szCs w:val="20"/><w:lang w:val="en-US"/></w:rPr><w:t>&gt;</w:t></w:r></w:p><w:p><w:pPr><w:pStyle w:val="style0"/></w:pPr><w:r><w:rPr><w:rFonts w:ascii="Courier New" w:cs="Courier New" w:hAnsi="Courier New"/><w:color w:val="3F5FBF"/><w:sz w:val="20"/><w:szCs w:val="20"/><w:lang w:val="en-US"/></w:rPr><w:t xml:space="preserve">   </w:t></w:r><w:r><w:rPr><w:rFonts w:ascii="Courier New" w:cs="Courier New" w:hAnsi="Courier New"/><w:color w:val="3F5FBF"/><w:sz w:val="20"/><w:szCs w:val="20"/><w:lang w:val="en-US"/></w:rPr><w:t xml:space="preserve">&lt;dependency </w:t></w:r><w:r><w:rPr><w:rFonts w:ascii="Courier New" w:cs="Courier New" w:hAnsi="Courier New"/><w:color w:val="7F007F"/><w:sz w:val="20"/><w:szCs w:val="20"/><w:lang w:val="en-US"/></w:rPr><w:t>interface</w:t></w:r><w:r><w:rPr><w:rFonts w:ascii="Courier New" w:cs="Courier New" w:hAnsi="Courier New"/><w:color w:val="3F5FBF"/><w:sz w:val="20"/><w:szCs w:val="20"/><w:lang w:val="en-US"/></w:rPr><w:t>=&quot;</w:t></w:r><w:r><w:rPr><w:rFonts w:ascii="Courier New" w:cs="Courier New" w:hAnsi="Courier New"/><w:i/><w:iCs/><w:color w:val="2A00FF"/><w:sz w:val="20"/><w:szCs w:val="20"/><w:lang w:val="en-US"/></w:rPr><w:t>….I2</w:t></w:r><w:r><w:rPr><w:rFonts w:ascii="Courier New" w:cs="Courier New" w:hAnsi="Courier New"/><w:color w:val="3F5FBF"/><w:sz w:val="20"/><w:szCs w:val="20"/><w:lang w:val="en-US"/></w:rPr><w:t xml:space="preserve">&quot; </w:t></w:r><w:r><w:rPr><w:rFonts w:ascii="Courier New" w:cs="Courier New" w:hAnsi="Courier New"/><w:color w:val="7F007F"/><w:sz w:val="20"/><w:szCs w:val="20"/><w:lang w:val="en-US"/></w:rPr><w:t>multiple</w:t></w:r><w:r><w:rPr><w:rFonts w:ascii="Courier New" w:cs="Courier New" w:hAnsi="Courier New"/><w:color w:val="3F5FBF"/><w:sz w:val="20"/><w:szCs w:val="20"/><w:lang w:val="en-US"/></w:rPr><w:t>=”</w:t></w:r><w:r><w:rPr><w:rFonts w:ascii="Courier New" w:cs="Courier New" w:hAnsi="Courier New"/><w:i/><w:iCs/><w:color w:val="2A00FF"/><w:sz w:val="20"/><w:szCs w:val="20"/><w:lang w:val="en-US"/></w:rPr><w:t>true</w:t></w:r><w:r><w:rPr><w:rFonts w:ascii="Courier New" w:cs="Courier New" w:hAnsi="Courier New"/><w:color w:val="3F5FBF"/><w:sz w:val="20"/><w:szCs w:val="20"/><w:lang w:val="en-US"/></w:rPr><w:t xml:space="preserve">” </w:t></w:r><w:r><w:rPr><w:rFonts w:ascii="Courier New" w:cs="Courier New" w:hAnsi="Courier New"/><w:color w:val="7F007F"/><w:sz w:val="20"/><w:szCs w:val="20"/><w:lang w:val="en-US"/></w:rPr><w:t>field</w:t></w:r><w:r><w:rPr><w:rFonts w:ascii="Courier New" w:cs="Courier New" w:hAnsi="Courier New"/><w:color w:val="3F5FBF"/><w:sz w:val="20"/><w:szCs w:val="20"/><w:lang w:val="en-US"/></w:rPr><w:t>=”</w:t></w:r><w:r><w:rPr><w:rFonts w:ascii="Courier New" w:cs="Courier New" w:hAnsi="Courier New"/><w:i/><w:iCs/><w:color w:val="2A00FF"/><w:sz w:val="20"/><w:szCs w:val="20"/><w:lang w:val="en-US"/></w:rPr><w:t>linux</w:t></w:r><w:r><w:rPr><w:rFonts w:ascii="Courier New" w:cs="Courier New" w:hAnsi="Courier New"/><w:color w:val="3F5FBF"/><w:sz w:val="20"/><w:szCs w:val="20"/><w:lang w:val="en-US"/></w:rPr><w:t xml:space="preserve">” </w:t></w:r><w:r><w:rPr><w:rFonts w:ascii="Courier New" w:cs="Courier New" w:hAnsi="Courier New"/><w:color w:val="7F007F"/><w:sz w:val="20"/><w:szCs w:val="20"/><w:lang w:val="en-US"/></w:rPr><w:t>id</w:t></w:r><w:r><w:rPr><w:rFonts w:ascii="Courier New" w:cs="Courier New" w:hAnsi="Courier New"/><w:color w:val="3F5FBF"/><w:sz w:val="20"/><w:szCs w:val="20"/><w:lang w:val="en-US"/></w:rPr><w:t>=”</w:t></w:r><w:r><w:rPr><w:rFonts w:ascii="Courier New" w:cs="Courier New" w:hAnsi="Courier New"/><w:i/><w:iCs/><w:color w:val="2A00FF"/><w:sz w:val="20"/><w:szCs w:val="20"/><w:lang w:val="en-US"/></w:rPr><w:t>toLinux</w:t></w:r><w:r><w:rPr><w:rFonts w:ascii="Courier New" w:cs="Courier New" w:hAnsi="Courier New"/><w:color w:val="3F5FBF"/><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rPr><w:t>&lt;</w:t></w:r><w:r><w:rPr><w:rFonts w:ascii="Courier New" w:cs="Courier New" w:hAnsi="Courier New"/><w:color w:val="3F5FBF"/><w:sz w:val="20"/><w:szCs w:val="20"/></w:rPr><w:t>constraints</w:t></w:r><w:r><w:rPr><w:rFonts w:ascii="Courier New" w:cs="Courier New" w:hAnsi="Courier New"/><w:color w:val="008080"/><w:sz w:val="20"/><w:szCs w:val="20"/></w:rPr><w:t>&gt;</w:t></w:r></w:p><w:p><w:pPr><w:pStyle w:val="style0"/></w:pPr><w:r><w:rPr><w:rFonts w:ascii="Courier New" w:cs="Courier New" w:hAnsi="Courier New"/><w:color w:val="000000"/><w:sz w:val="20"/><w:szCs w:val="20"/></w:rPr><w:tab/><w:tab/></w:r><w:r><w:rPr><w:rFonts w:ascii="Courier New" w:cs="Courier New" w:hAnsi="Courier New"/><w:color w:val="008080"/><w:sz w:val="20"/><w:szCs w:val="20"/></w:rPr><w:t>&lt;</w:t></w:r><w:r><w:rPr><w:rFonts w:ascii="Courier New" w:cs="Courier New" w:hAnsi="Courier New"/><w:color w:val="3F7F7F"/><w:sz w:val="20"/><w:szCs w:val="20"/></w:rPr><w:t>implementation</w:t></w:r><w:r><w:rPr><w:rFonts w:ascii="Courier New" w:cs="Courier New" w:hAnsi="Courier New"/><w:sz w:val="20"/><w:szCs w:val="20"/></w:rPr><w:t xml:space="preserve"> </w:t></w:r><w:r><w:rPr><w:rFonts w:ascii="Courier New" w:cs="Courier New" w:hAnsi="Courier New"/><w:color w:val="7F007F"/><w:sz w:val="20"/><w:szCs w:val="20"/></w:rPr><w:t>filter</w:t></w:r><w:r><w:rPr><w:rFonts w:ascii="Courier New" w:cs="Courier New" w:hAnsi="Courier New"/><w:color w:val="000000"/><w:sz w:val="20"/><w:szCs w:val="20"/></w:rPr><w:t>=</w:t></w:r><w:r><w:rPr><w:rFonts w:ascii="Courier New" w:cs="Courier New" w:hAnsi="Courier New"/><w:i/><w:iCs/><w:color w:val="2A00FF"/><w:sz w:val="20"/><w:szCs w:val="20"/></w:rPr><w:t>&quot;(OS=Linux)&quot;</w:t></w:r><w:r><w:rPr><w:rFonts w:ascii="Courier New" w:cs="Courier New" w:hAnsi="Courier New"/><w:sz w:val="20"/><w:szCs w:val="20"/></w:rPr><w:t xml:space="preserve"> </w:t></w:r><w:r><w:rPr><w:rFonts w:ascii="Courier New" w:cs="Courier New" w:hAnsi="Courier New"/><w:color w:val="008080"/><w:sz w:val="20"/><w:szCs w:val="20"/></w:rPr><w:t>/&gt;</w:t></w:r></w:p><w:p><w:pPr><w:pStyle w:val="style0"/></w:pPr><w:r><w:rPr><w:rFonts w:ascii="Courier New" w:cs="Courier New" w:hAnsi="Courier New"/><w:color w:val="000000"/><w:sz w:val="20"/><w:szCs w:val="20"/></w:rPr><w:tab/></w:r><w:r><w:rPr><w:rFonts w:ascii="Courier New" w:cs="Courier New" w:hAnsi="Courier New"/><w:color w:val="008080"/><w:sz w:val="20"/><w:szCs w:val="20"/><w:lang w:val="en-US"/></w:rPr><w:t>&lt;/</w:t></w:r><w:r><w:rPr><w:rFonts w:ascii="Courier New" w:cs="Courier New" w:hAnsi="Courier New"/><w:color w:val="3F5FBF"/><w:sz w:val="20"/><w:szCs w:val="20"/><w:lang w:val="en-US"/></w:rPr><w:t>constraints</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dependency&gt;</w:t></w:r></w:p><w:p><w:pPr><w:pStyle w:val="style0"/></w:pPr><w:r><w:rPr><w:rFonts w:ascii="Courier New" w:cs="Courier New" w:hAnsi="Courier New"/><w:color w:val="008080"/><w:sz w:val="20"/><w:szCs w:val="20"/><w:lang w:val="en-US"/></w:rPr><w:t xml:space="preserve">   </w:t></w:r><w:r><w:rPr><w:rFonts w:ascii="Courier New" w:cs="Courier New" w:hAnsi="Courier New"/><w:color w:val="008080"/><w:sz w:val="20"/><w:szCs w:val="20"/><w:lang w:val="en-US"/></w:rPr><w:t xml:space="preserve">&lt;dependency </w:t></w:r><w:r><w:rPr><w:rFonts w:ascii="Courier New" w:cs="Courier New" w:hAnsi="Courier New"/><w:color w:val="7F007F"/><w:sz w:val="20"/><w:szCs w:val="20"/><w:lang w:val="en-US"/></w:rPr><w:t>specification</w:t></w:r><w:r><w:rPr><w:rFonts w:ascii="Courier New" w:cs="Courier New" w:hAnsi="Courier New"/><w:color w:val="008080"/><w:sz w:val="20"/><w:szCs w:val="20"/><w:lang w:val="en-US"/></w:rPr><w:t>=”</w:t></w:r><w:r><w:rPr><w:rFonts w:ascii="Courier New" w:cs="Courier New" w:hAnsi="Courier New"/><w:i/><w:iCs/><w:color w:val="2A00FF"/><w:sz w:val="20"/><w:szCs w:val="20"/><w:lang w:val="en-US"/></w:rPr><w:t xml:space="preserve">S2” </w:t></w:r><w:r><w:rPr><w:rFonts w:ascii="Courier New" w:cs="Courier New" w:hAnsi="Courier New"/><w:color w:val="7F007F"/><w:sz w:val="20"/><w:szCs w:val="20"/><w:lang w:val="en-US"/></w:rPr><w:t>field</w:t></w:r><w:r><w:rPr><w:rFonts w:ascii="Courier New" w:cs="Courier New" w:hAnsi="Courier New"/><w:color w:val="3F5FBF"/><w:sz w:val="20"/><w:szCs w:val="20"/><w:lang w:val="en-US"/></w:rPr><w:t xml:space="preserve">=”s2” </w:t></w:r><w:r><w:rPr><w:rFonts w:ascii="Courier New" w:cs="Courier New" w:hAnsi="Courier New"/><w:color w:val="7F007F"/><w:sz w:val="20"/><w:szCs w:val="20"/><w:lang w:val="en-US"/></w:rPr><w:t>id</w:t></w:r><w:r><w:rPr><w:rFonts w:ascii="Courier New" w:cs="Courier New" w:hAnsi="Courier New"/><w:i/><w:iCs/><w:color w:val="2A00FF"/><w:sz w:val="20"/><w:szCs w:val="20"/><w:lang w:val="en-US"/></w:rPr><w:t>=”fastS2”&gt;</w:t></w:r></w:p><w:p><w:pPr><w:pStyle w:val="style0"/></w:pPr><w:r><w:rPr><w:rFonts w:ascii="Courier New" w:cs="Courier New" w:hAnsi="Courier New"/><w:color w:val="3F5FBF"/><w:sz w:val="20"/><w:szCs w:val="20"/><w:lang w:val="en-US"/></w:rPr><w:tab/><w:t>&lt;</w:t></w:r><w:r><w:rPr><w:rFonts w:ascii="Courier New" w:cs="Courier New" w:hAnsi="Courier New"/><w:color w:val="3F7F7F"/><w:sz w:val="20"/><w:szCs w:val="20"/><w:lang w:val="en-US"/></w:rPr><w:t>preferences</w:t></w:r><w:r><w:rPr><w:rFonts w:ascii="Courier New" w:cs="Courier New" w:hAnsi="Courier New"/><w:color w:val="3F5FBF"/><w:sz w:val="20"/><w:szCs w:val="20"/><w:lang w:val="en-US"/></w:rPr><w:t>&gt;</w:t></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implementation</w:t></w:r><w:r><w:rPr><w:rFonts w:ascii="Courier New" w:cs="Courier New" w:hAnsi="Courier New"/><w:sz w:val="20"/><w:szCs w:val="20"/><w:lang w:val="en-US"/></w:rPr><w:t xml:space="preserve"> </w:t></w:r><w:r><w:rPr><w:rFonts w:ascii="Courier New" w:cs="Courier New" w:hAnsi="Courier New"/><w:color w:val="7F007F"/><w:sz w:val="20"/><w:szCs w:val="20"/><w:lang w:val="en-US"/></w:rPr><w:t>filter</w:t></w:r><w:r><w:rPr><w:rFonts w:ascii="Courier New" w:cs="Courier New" w:hAnsi="Courier New"/><w:color w:val="000000"/><w:sz w:val="20"/><w:szCs w:val="20"/><w:lang w:val="en-US"/></w:rPr><w:t>=</w:t></w:r><w:r><w:rPr><w:rFonts w:ascii="Courier New" w:cs="Courier New" w:hAnsi="Courier New"/><w:i/><w:iCs/><w:color w:val="2A00FF"/><w:sz w:val="20"/><w:szCs w:val="20"/><w:lang w:val="en-US"/></w:rPr><w:t>&quot;(speed &amp;gt; 15)&quot;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preferences</w:t></w:r><w:r><w:rPr><w:rFonts w:ascii="Courier New" w:cs="Courier New" w:hAnsi="Courier New"/><w:color w:val="008080"/><w:sz w:val="20"/><w:szCs w:val="20"/><w:lang w:val="en-US"/></w:rPr><w:t>&gt;</w:t></w:r></w:p><w:p><w:pPr><w:pStyle w:val="style0"/></w:pPr><w:r><w:rPr><w:rFonts w:ascii="Courier New" w:cs="Courier New" w:hAnsi="Courier New"/><w:sz w:val="20"/><w:szCs w:val="20"/><w:lang w:val="en-US"/></w:rPr><w:t xml:space="preserve">   </w:t></w:r><w:r><w:rPr><w:rFonts w:ascii="Courier New" w:cs="Courier New" w:hAnsi="Courier New"/><w:sz w:val="20"/><w:szCs w:val="20"/><w:lang w:val="en-US"/></w:rPr><w:t>&lt;/dependency&gt;</w:t></w:r></w:p><w:p><w:pPr><w:pStyle w:val="style0"/></w:pPr><w:r><w:rPr><w:lang w:val="en-US"/></w:rPr></w:r></w:p><w:p><w:pPr><w:pStyle w:val="style0"/></w:pPr><w:r><w:rPr><w:lang w:val="en-US"/></w:rPr><w:t xml:space="preserve">Finally, suppose that specification </w:t></w:r><w:r><w:rPr><w:rFonts w:ascii="Courier New" w:cs="Courier New" w:hAnsi="Courier New"/><w:i/><w:iCs/><w:color w:val="2A00FF"/><w:sz w:val="20"/><w:szCs w:val="20"/><w:lang w:val="en-US"/></w:rPr><w:t>S2</w:t></w:r><w:r><w:rPr><w:lang w:val="en-US"/></w:rPr><w:t xml:space="preserve"> provides interfaces </w:t></w:r><w:r><w:rPr><w:rFonts w:ascii="Courier New" w:cs="Courier New" w:hAnsi="Courier New"/><w:i/><w:iCs/><w:color w:val="2A00FF"/><w:sz w:val="20"/><w:szCs w:val="20"/><w:lang w:val="en-US"/></w:rPr><w:t>I1</w:t></w:r><w:r><w:rPr><w:lang w:val="en-US"/></w:rPr><w:t xml:space="preserve"> and </w:t></w:r><w:r><w:rPr><w:rFonts w:ascii="Courier New" w:cs="Courier New" w:hAnsi="Courier New"/><w:i/><w:iCs/><w:color w:val="2A00FF"/><w:sz w:val="20"/><w:szCs w:val="20"/><w:lang w:val="en-US"/></w:rPr><w:t>I2</w:t></w:r><w:r><w:rPr><w:lang w:val="en-US"/></w:rPr><w:t xml:space="preserve"> :</w:t></w:r></w:p><w:p><w:pPr><w:pStyle w:val="style0"/></w:pPr><w:r><w:rPr><w:rFonts w:ascii="Courier New" w:cs="Courier New" w:hAnsi="Courier New"/><w:color w:val="008080"/><w:sz w:val="20"/><w:szCs w:val="20"/><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specification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&quot;S2&quot;</w:t></w:r><w:r><w:rPr><w:rFonts w:ascii="Courier New" w:cs="Courier New" w:hAnsi="Courier New"/><w:sz w:val="20"/><w:szCs w:val="20"/><w:lang w:val="en-US"/></w:rPr><w:t xml:space="preserve"> </w:t></w:r><w:r><w:rPr><w:rFonts w:ascii="Courier New" w:cs="Courier New" w:hAnsi="Courier New"/><w:color w:val="7F007F"/><w:sz w:val="20"/><w:szCs w:val="20"/><w:lang w:val="en-US"/></w:rPr><w:t>interfaces</w:t></w:r><w:r><w:rPr><w:rFonts w:ascii="Courier New" w:cs="Courier New" w:hAnsi="Courier New"/><w:color w:val="000000"/><w:sz w:val="20"/><w:szCs w:val="20"/><w:lang w:val="en-US"/></w:rPr><w:t>=</w:t></w:r><w:r><w:rPr><w:rFonts w:ascii="Courier New" w:cs="Courier New" w:hAnsi="Courier New"/><w:i/><w:iCs/><w:color w:val="2A00FF"/><w:sz w:val="20"/><w:szCs w:val="20"/><w:lang w:val="en-US"/></w:rPr><w:t>&quot;….I1, ….I2&quot;</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ab/><w:t xml:space="preserve">&lt;definition </w:t></w:r><w:r><w:rPr><w:rFonts w:ascii="Courier New" w:cs="Courier New" w:hAnsi="Courier New"/><w:color w:val="7F007F"/><w:sz w:val="20"/><w:szCs w:val="20"/><w:lang w:val="en-US"/></w:rPr><w:t>name</w:t></w:r><w:r><w:rPr><w:rFonts w:ascii="Courier New" w:cs="Courier New" w:hAnsi="Courier New"/><w:color w:val="008080"/><w:sz w:val="20"/><w:szCs w:val="20"/><w:lang w:val="en-US"/></w:rPr><w:t>=”</w:t></w:r><w:r><w:rPr><w:rFonts w:ascii="Courier New" w:cs="Courier New" w:hAnsi="Courier New"/><w:i/><w:iCs/><w:color w:val="2A00FF"/><w:sz w:val="20"/><w:szCs w:val="20"/><w:lang w:val="en-US"/></w:rPr><w:t>OS</w:t></w:r><w:r><w:rPr><w:rFonts w:ascii="Courier New" w:cs="Courier New" w:hAnsi="Courier New"/><w:color w:val="008080"/><w:sz w:val="20"/><w:szCs w:val="20"/><w:lang w:val="en-US"/></w:rPr><w:t xml:space="preserve">” </w:t></w:r><w:r><w:rPr><w:rFonts w:ascii="Courier New" w:cs="Courier New" w:hAnsi="Courier New"/><w:color w:val="7F007F"/><w:sz w:val="20"/><w:szCs w:val="20"/><w:lang w:val="en-US"/></w:rPr><w:t>type</w:t></w:r><w:r><w:rPr><w:rFonts w:ascii="Courier New" w:cs="Courier New" w:hAnsi="Courier New"/><w:color w:val="008080"/><w:sz w:val="20"/><w:szCs w:val="20"/><w:lang w:val="en-US"/></w:rPr><w:t>=”</w:t></w:r><w:r><w:rPr><w:rFonts w:ascii="Courier New" w:cs="Courier New" w:hAnsi="Courier New"/><w:i/><w:iCs/><w:color w:val="2A00FF"/><w:sz w:val="20"/><w:szCs w:val="20"/><w:lang w:val="en-US"/></w:rPr><w:t>Windows, Linux, Android, IOS</w:t></w:r><w:r><w:rPr><w:rFonts w:ascii="Courier New" w:cs="Courier New" w:hAnsi="Courier New"/><w:color w:val="008080"/><w:sz w:val="20"/><w:szCs w:val="20"/><w:lang w:val="en-US"/></w:rPr><w:t>” /&gt;</w:t></w:r></w:p><w:p><w:pPr><w:pStyle w:val="style0"/></w:pPr><w:r><w:rPr><w:rFonts w:ascii="Courier New" w:cs="Courier New" w:hAnsi="Courier New"/><w:color w:val="008080"/><w:sz w:val="20"/><w:szCs w:val="20"/><w:lang w:val="en-US"/></w:rPr><w:tab/><w:t xml:space="preserve">&lt;definition </w:t></w:r><w:r><w:rPr><w:rFonts w:ascii="Courier New" w:cs="Courier New" w:hAnsi="Courier New"/><w:color w:val="7F007F"/><w:sz w:val="20"/><w:szCs w:val="20"/><w:lang w:val="en-US"/></w:rPr><w:t>name</w:t></w:r><w:r><w:rPr><w:rFonts w:ascii="Courier New" w:cs="Courier New" w:hAnsi="Courier New"/><w:color w:val="008080"/><w:sz w:val="20"/><w:szCs w:val="20"/><w:lang w:val="en-US"/></w:rPr><w:t>=”</w:t></w:r><w:r><w:rPr><w:rFonts w:ascii="Courier New" w:cs="Courier New" w:hAnsi="Courier New"/><w:i/><w:iCs/><w:color w:val="2A00FF"/><w:sz w:val="20"/><w:szCs w:val="20"/><w:lang w:val="en-US"/></w:rPr><w:t>speed</w:t></w:r><w:r><w:rPr><w:rFonts w:ascii="Courier New" w:cs="Courier New" w:hAnsi="Courier New"/><w:color w:val="008080"/><w:sz w:val="20"/><w:szCs w:val="20"/><w:lang w:val="en-US"/></w:rPr><w:t xml:space="preserve">” </w:t></w:r><w:r><w:rPr><w:rFonts w:ascii="Courier New" w:cs="Courier New" w:hAnsi="Courier New"/><w:color w:val="7F007F"/><w:sz w:val="20"/><w:szCs w:val="20"/><w:lang w:val="en-US"/></w:rPr><w:t>type</w:t></w:r><w:r><w:rPr><w:rFonts w:ascii="Courier New" w:cs="Courier New" w:hAnsi="Courier New"/><w:color w:val="008080"/><w:sz w:val="20"/><w:szCs w:val="20"/><w:lang w:val="en-US"/></w:rPr><w:t>=”</w:t></w:r><w:r><w:rPr><w:rFonts w:ascii="Courier New" w:cs="Courier New" w:hAnsi="Courier New"/><w:i/><w:iCs/><w:color w:val="2A00FF"/><w:sz w:val="20"/><w:szCs w:val="20"/><w:lang w:val="en-US"/></w:rPr><w:t>int</w:t></w:r><w:r><w:rPr><w:rFonts w:ascii="Courier New" w:cs="Courier New" w:hAnsi="Courier New"/><w:color w:val="008080"/><w:sz w:val="20"/><w:szCs w:val="20"/><w:lang w:val="en-US"/></w:rPr><w:t>” /&gt;</w:t></w:r></w:p><w:p><w:pPr><w:pStyle w:val="style0"/></w:pPr><w:r><w:rPr><w:lang w:val="en-US"/></w:rPr></w:r></w:p><w:p><w:pPr><w:pStyle w:val="style0"/></w:pPr><w:r><w:rPr><w:lang w:val="en-US"/></w:rPr><w:t xml:space="preserve">When instance </w:t></w:r><w:r><w:rPr><w:rFonts w:ascii="Courier New" w:cs="Courier New" w:hAnsi="Courier New"/><w:i/><w:iCs/><w:color w:val="2A00FF"/><w:sz w:val="20"/><w:szCs w:val="20"/><w:lang w:val="en-US"/></w:rPr><w:t>A_0</w:t></w:r><w:r><w:rPr><w:lang w:val="en-US"/></w:rPr><w:t xml:space="preserve"> uses for the first time its variable </w:t></w:r><w:r><w:rPr><w:rFonts w:ascii="Courier New" w:cs="Courier New" w:hAnsi="Courier New"/><w:i/><w:iCs/><w:color w:val="2A00FF"/><w:sz w:val="20"/><w:szCs w:val="20"/><w:lang w:val="en-US"/></w:rPr><w:t>linux</w:t></w:r><w:r><w:rPr><w:lang w:val="en-US"/></w:rPr><w:t xml:space="preserve">, Apam checks if the </w:t></w:r><w:r><w:rPr><w:rFonts w:ascii="Courier New" w:cs="Courier New" w:hAnsi="Courier New"/><w:i/><w:iCs/><w:color w:val="2A00FF"/><w:sz w:val="20"/><w:szCs w:val="20"/><w:lang w:val="en-US"/></w:rPr><w:t>A_0</w:t></w:r><w:r><w:rPr><w:lang w:val="en-US"/></w:rPr><w:t xml:space="preserve"> dependency </w:t></w:r><w:r><w:rPr><w:rFonts w:ascii="Courier New" w:cs="Courier New" w:hAnsi="Courier New"/><w:i/><w:iCs/><w:color w:val="2A00FF"/><w:sz w:val="20"/><w:szCs w:val="20"/><w:lang w:val="en-US"/></w:rPr><w:t>toLinux</w:t></w:r><w:r><w:rPr><w:lang w:val="en-US"/></w:rPr><w:t xml:space="preserve"> is a dependency of its embedding composite. Indeed, </w:t></w:r><w:r><w:rPr><w:rFonts w:ascii="Courier New" w:cs="Courier New" w:hAnsi="Courier New"/><w:i/><w:iCs/><w:color w:val="2A00FF"/><w:sz w:val="20"/><w:szCs w:val="20"/><w:lang w:val="en-US"/></w:rPr><w:t>I2</w:t></w:r><w:r><w:rPr><w:lang w:val="en-US"/></w:rPr><w:t xml:space="preserve"> is part of specification </w:t></w:r><w:r><w:rPr><w:rFonts w:ascii="Courier New" w:cs="Courier New" w:hAnsi="Courier New"/><w:i/><w:iCs/><w:color w:val="2A00FF"/><w:sz w:val="20"/><w:szCs w:val="20"/><w:lang w:val="en-US"/></w:rPr><w:t>S2</w:t></w:r><w:r><w:rPr><w:lang w:val="en-US"/></w:rPr><w:t xml:space="preserve">, and matches both dependencies </w:t></w:r><w:r><w:rPr><w:rFonts w:ascii="Courier New" w:cs="Courier New" w:hAnsi="Courier New"/><w:i/><w:iCs/><w:color w:val="2A00FF"/><w:sz w:val="20"/><w:szCs w:val="20"/><w:lang w:val="en-US"/></w:rPr><w:t>S2Many</w:t></w:r><w:r><w:rPr><w:lang w:val="en-US"/></w:rPr><w:t xml:space="preserve"> and </w:t></w:r><w:r><w:rPr><w:rFonts w:ascii="Courier New" w:cs="Courier New" w:hAnsi="Courier New"/><w:i/><w:iCs/><w:color w:val="2A00FF"/><w:sz w:val="20"/><w:szCs w:val="20"/><w:lang w:val="en-US"/></w:rPr><w:t>S2Single</w:t></w:r><w:r><w:rPr><w:lang w:val="en-US"/></w:rPr><w:t xml:space="preserve"> defined in </w:t></w:r><w:r><w:rPr><w:rFonts w:ascii="Courier New" w:cs="Courier New" w:hAnsi="Courier New"/><w:i/><w:iCs/><w:color w:val="2A00FF"/><w:sz w:val="20"/><w:szCs w:val="20"/><w:lang w:val="en-US"/></w:rPr><w:t>S1Compo</w:t></w:r><w:r><w:rPr><w:lang w:val="en-US"/></w:rPr><w:t xml:space="preserve">. However, </w:t></w:r><w:r><w:rPr><w:rFonts w:ascii="Courier New" w:cs="Courier New" w:hAnsi="Courier New"/><w:i/><w:iCs/><w:color w:val="2A00FF"/><w:sz w:val="20"/><w:szCs w:val="20"/><w:lang w:val="en-US"/></w:rPr><w:t>toLinux</w:t></w:r><w:r><w:rPr><w:lang w:val="en-US"/></w:rPr><w:t xml:space="preserve"> being a multiple dependency, only </w:t></w:r><w:r><w:rPr><w:rFonts w:ascii="Courier New" w:cs="Courier New" w:hAnsi="Courier New"/><w:i/><w:iCs/><w:color w:val="2A00FF"/><w:sz w:val="20"/><w:szCs w:val="20"/><w:lang w:val="en-US"/></w:rPr><w:t>S2Many</w:t></w:r><w:r><w:rPr><w:lang w:val="en-US"/></w:rPr><w:t xml:space="preserve"> can match the dependency, and therefore, Apam considers that </w:t></w:r><w:r><w:rPr><w:rFonts w:ascii="Courier New" w:cs="Courier New" w:hAnsi="Courier New"/><w:i/><w:iCs/><w:color w:val="2A00FF"/><w:sz w:val="20"/><w:szCs w:val="20"/><w:lang w:val="en-US"/></w:rPr><w:t>toLinux</w:t></w:r><w:r><w:rPr><w:lang w:val="en-US"/></w:rPr><w:t xml:space="preserve"> has to be </w:t></w:r><w:r><w:rPr><w:b/><w:lang w:val="en-US"/></w:rPr><w:t>promoted</w:t></w:r><w:r><w:rPr><w:lang w:val="en-US"/></w:rPr><w:t xml:space="preserve"> as the </w:t></w:r><w:r><w:rPr><w:rFonts w:ascii="Courier New" w:cs="Courier New" w:hAnsi="Courier New"/><w:i/><w:iCs/><w:color w:val="2A00FF"/><w:sz w:val="20"/><w:szCs w:val="20"/><w:lang w:val="en-US"/></w:rPr><w:t>S2Many</w:t></w:r><w:r><w:rPr><w:lang w:val="en-US"/></w:rPr><w:t xml:space="preserve"> dependency.</w:t></w:r></w:p><w:p><w:pPr><w:pStyle w:val="style0"/></w:pPr><w:r><w:rPr><w:lang w:val="en-US"/></w:rPr></w:r></w:p><w:p><w:pPr><w:pStyle w:val="style0"/></w:pPr><w:r><w:rPr><w:lang w:val="en-US"/></w:rPr><w:t xml:space="preserve">Because of this promotion, Apam has to resolve </w:t></w:r><w:r><w:rPr><w:rFonts w:ascii="Courier New" w:cs="Courier New" w:hAnsi="Courier New"/><w:i/><w:iCs/><w:color w:val="2A00FF"/><w:sz w:val="20"/><w:szCs w:val="20"/><w:lang w:val="en-US"/></w:rPr><w:t>S2Many</w:t></w:r><w:r><w:rPr><w:lang w:val="en-US"/></w:rPr><w:t xml:space="preserve"> that will be associated with a set of </w:t></w:r><w:r><w:rPr><w:rFonts w:ascii="Courier New" w:cs="Courier New" w:hAnsi="Courier New"/><w:i/><w:iCs/><w:color w:val="2A00FF"/><w:sz w:val="20"/><w:szCs w:val="20"/><w:lang w:val="en-US"/></w:rPr><w:t>S2</w:t></w:r><w:r><w:rPr><w:lang w:val="en-US"/></w:rPr><w:t xml:space="preserve"> instances matching the </w:t></w:r><w:r><w:rPr><w:rFonts w:ascii="Courier New" w:cs="Courier New" w:hAnsi="Courier New"/><w:i/><w:iCs/><w:color w:val="2A00FF"/><w:sz w:val="20"/><w:szCs w:val="20"/><w:lang w:val="en-US"/></w:rPr><w:t>s2Many</w:t></w:r><w:r><w:rPr><w:lang w:val="en-US"/></w:rPr><w:t xml:space="preserve"> constraints (if any); then the same set of instances  will be considered for the resolution of </w:t></w:r><w:r><w:rPr><w:rFonts w:ascii="Courier New" w:cs="Courier New" w:hAnsi="Courier New"/><w:i/><w:iCs/><w:color w:val="2A00FF"/><w:sz w:val="20"/><w:szCs w:val="20"/><w:lang w:val="en-US"/></w:rPr><w:t>toLinux</w:t></w:r><w:r><w:rPr><w:lang w:val="en-US"/></w:rPr><w:t xml:space="preserve">, therefore a sub-set (possibly empty) of </w:t></w:r><w:r><w:rPr><w:rFonts w:ascii="Courier New" w:cs="Courier New" w:hAnsi="Courier New"/><w:i/><w:iCs/><w:color w:val="2A00FF"/><w:sz w:val="20"/><w:szCs w:val="20"/><w:lang w:val="en-US"/></w:rPr><w:t>s2Many</w:t></w:r><w:r><w:rPr><w:lang w:val="en-US"/></w:rPr><w:t xml:space="preserve"> instances will be solution of the </w:t></w:r><w:r><w:rPr><w:rFonts w:ascii="Courier New" w:cs="Courier New" w:hAnsi="Courier New"/><w:i/><w:iCs/><w:color w:val="2A00FF"/><w:sz w:val="20"/><w:szCs w:val="20"/><w:lang w:val="en-US"/></w:rPr><w:t>toLinux</w:t></w:r><w:r><w:rPr><w:lang w:val="en-US"/></w:rPr><w:t xml:space="preserve"> dependency.</w:t></w:r></w:p><w:p><w:pPr><w:pStyle w:val="style0"/></w:pPr><w:r><w:rPr><w:lang w:val="en-US"/></w:rPr><w:t xml:space="preserve">The </w:t></w:r><w:r><w:rPr><w:rFonts w:ascii="Courier New" w:cs="Courier New" w:hAnsi="Courier New"/><w:i/><w:iCs/><w:color w:val="2A00FF"/><w:sz w:val="20"/><w:szCs w:val="20"/><w:lang w:val="en-US"/></w:rPr><w:t>fastS2</w:t></w:r><w:r><w:rPr><w:lang w:val="en-US"/></w:rPr><w:t xml:space="preserve"> dependency, being a simple dependency will be resolved either as as the </w:t></w:r><w:r><w:rPr><w:rFonts w:ascii="Courier New" w:cs="Courier New" w:hAnsi="Courier New"/><w:i/><w:iCs/><w:color w:val="2A00FF"/><w:sz w:val="20"/><w:szCs w:val="20"/><w:lang w:val="en-US"/></w:rPr><w:t>S2Single</w:t></w:r><w:r><w:rPr><w:lang w:val="en-US"/></w:rPr><w:t xml:space="preserve"> instance, or as one of the targets of S2Many. </w:t></w:r></w:p><w:p><w:pPr><w:pStyle w:val="style0"/></w:pPr><w:r><w:rPr><w:lang w:val="en-US"/></w:rPr></w:r></w:p><w:p><w:pPr><w:pStyle w:val="style0"/></w:pPr><w:r><w:rPr><w:lang w:val="en-US"/></w:rPr><w:t>If, for any reason, an internal dependency is a promotion that cannot be satisfied by the composite, the dependency fails i.e. Apam will not try to resolve the dependency inside the composite.</w:t></w:r></w:p><w:p><w:pPr><w:pStyle w:val="style0"/></w:pPr><w:r><w:rPr><w:lang w:val="en-US"/></w:rPr></w:r></w:p><w:p><w:pPr><w:pStyle w:val="style0"/></w:pPr><w:r><w:rPr><w:lang w:val="en-US"/></w:rPr><w:t>A composite can explicitly, and statically, associate an internal dependency with an external one. For example, composite S1Compo can indicate</w:t></w:r></w:p><w:p><w:pPr><w:pStyle w:val="style0"/></w:pPr><w:r><w:rPr><w:shd w:fill="FFFF00" w:val="clea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promote</w:t></w:r><w:r><w:rPr><w:rFonts w:ascii="Courier New" w:cs="Courier New" w:hAnsi="Courier New"/><w:sz w:val="20"/><w:szCs w:val="20"/><w:lang w:val="en-US"/></w:rPr><w:t xml:space="preserve"> </w:t></w:r><w:r><w:rPr><w:rFonts w:ascii="Courier New" w:cs="Courier New" w:hAnsi="Courier New"/><w:color w:val="7F007F"/><w:sz w:val="20"/><w:szCs w:val="20"/><w:lang w:val="en-US"/></w:rPr><w:t>implementation</w:t></w:r><w:r><w:rPr><w:rFonts w:ascii="Courier New" w:cs="Courier New" w:hAnsi="Courier New"/><w:color w:val="000000"/><w:sz w:val="20"/><w:szCs w:val="20"/><w:lang w:val="en-US"/></w:rPr><w:t>=</w:t></w:r><w:r><w:rPr><w:rFonts w:ascii="Courier New" w:cs="Courier New" w:hAnsi="Courier New"/><w:i/><w:iCs/><w:color w:val="2A00FF"/><w:sz w:val="20"/><w:szCs w:val="20"/><w:lang w:val="en-US"/></w:rPr><w:t>&quot;A&quot;</w:t></w:r><w:r><w:rPr><w:rFonts w:ascii="Courier New" w:cs="Courier New" w:hAnsi="Courier New"/><w:sz w:val="20"/><w:szCs w:val="20"/><w:lang w:val="en-US"/></w:rPr><w:t xml:space="preserve"> </w:t></w:r><w:r><w:rPr><w:rFonts w:ascii="Courier New" w:cs="Courier New" w:hAnsi="Courier New"/><w:color w:val="7F007F"/><w:sz w:val="20"/><w:szCs w:val="20"/><w:lang w:val="en-US"/></w:rPr><w:t>dependency</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&quot;fastS2&quot; </w:t></w:r><w:r><w:rPr><w:rFonts w:ascii="Courier New" w:cs="Courier New" w:hAnsi="Courier New"/><w:color w:val="7F007F"/><w:sz w:val="20"/><w:szCs w:val="20"/><w:lang w:val="en-US"/></w:rPr><w:t>to</w:t></w:r><w:r><w:rPr><w:rFonts w:ascii="Courier New" w:cs="Courier New" w:hAnsi="Courier New"/><w:i/><w:iCs/><w:color w:val="2A00FF"/><w:sz w:val="20"/><w:szCs w:val="20"/><w:lang w:val="en-US"/></w:rPr><w:t>=”S2Single” /</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promote</w:t></w:r><w:r><w:rPr><w:rFonts w:ascii="Courier New" w:cs="Courier New" w:hAnsi="Courier New"/><w:sz w:val="20"/><w:szCs w:val="20"/><w:lang w:val="en-US"/></w:rPr><w:t xml:space="preserve"> </w:t></w:r><w:r><w:rPr><w:rFonts w:ascii="Courier New" w:cs="Courier New" w:hAnsi="Courier New"/><w:color w:val="7F007F"/><w:sz w:val="20"/><w:szCs w:val="20"/><w:lang w:val="en-US"/></w:rPr><w:t>implementation</w:t></w:r><w:r><w:rPr><w:rFonts w:ascii="Courier New" w:cs="Courier New" w:hAnsi="Courier New"/><w:color w:val="000000"/><w:sz w:val="20"/><w:szCs w:val="20"/><w:lang w:val="en-US"/></w:rPr><w:t>=</w:t></w:r><w:r><w:rPr><w:rFonts w:ascii="Courier New" w:cs="Courier New" w:hAnsi="Courier New"/><w:i/><w:iCs/><w:color w:val="2A00FF"/><w:sz w:val="20"/><w:szCs w:val="20"/><w:lang w:val="en-US"/></w:rPr><w:t>&quot;A&quot;</w:t></w:r><w:r><w:rPr><w:rFonts w:ascii="Courier New" w:cs="Courier New" w:hAnsi="Courier New"/><w:sz w:val="20"/><w:szCs w:val="20"/><w:lang w:val="en-US"/></w:rPr><w:t xml:space="preserve"> </w:t></w:r><w:r><w:rPr><w:rFonts w:ascii="Courier New" w:cs="Courier New" w:hAnsi="Courier New"/><w:color w:val="7F007F"/><w:sz w:val="20"/><w:szCs w:val="20"/><w:lang w:val="en-US"/></w:rPr><w:t>dependency</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&quot;toLinux&quot; </w:t></w:r><w:r><w:rPr><w:rFonts w:ascii="Courier New" w:cs="Courier New" w:hAnsi="Courier New"/><w:color w:val="7F007F"/><w:sz w:val="20"/><w:szCs w:val="20"/><w:lang w:val="en-US"/></w:rPr><w:t>to</w:t></w:r><w:r><w:rPr><w:rFonts w:ascii="Courier New" w:cs="Courier New" w:hAnsi="Courier New"/><w:i/><w:iCs/><w:color w:val="2A00FF"/><w:sz w:val="20"/><w:szCs w:val="20"/><w:lang w:val="en-US"/></w:rPr><w:t>=”S2Multi” /</w:t></w:r><w:r><w:rPr><w:rFonts w:ascii="Courier New" w:cs="Courier New" w:hAnsi="Courier New"/><w:color w:val="008080"/><w:sz w:val="20"/><w:szCs w:val="20"/><w:lang w:val="en-US"/></w:rPr><w:t>&gt;</w:t></w:r></w:p><w:p><w:pPr><w:pStyle w:val="style0"/></w:pPr><w:r><w:rPr><w:shd w:fill="FFFF00" w:val="clear"/><w:lang w:val="en-US"/></w:rPr></w:r></w:p><w:p><w:pPr><w:pStyle w:val="style0"/></w:pPr><w:r><w:rPr><w:lang w:val="en-US"/></w:rPr><w:t xml:space="preserve">It means that the dependency fastS2 of A is promoted as the dependency S2Single of S1Compo; in which case the constraints of fastS2 are added to the list of the S2Single dependency. It is possible to build, that way, static architectures as found in component models; however this is discouraged since it requires a static knowledge of the implementations that will be part of a composite, prohibiting opportunism and dynamic substitution. </w:t></w:r></w:p><w:p><w:pPr><w:pStyle w:val="style0"/></w:pPr><w:r><w:rPr><w:lang w:val="en-US"/></w:rPr></w:r></w:p><w:p><w:pPr><w:pStyle w:val="style0"/></w:pPr><w:r><w:rPr><w:b/><w:sz w:val="32"/><w:lang w:val="en-US"/></w:rPr><w:t>Conflict access management</w:t></w:r></w:p><w:p><w:pPr><w:pStyle w:val="style0"/></w:pPr><w:r><w:rPr><w:lang w:eastAsia="en-US" w:val="en-US"/></w:rPr><w:t>By default, a service is used by the clients that have established a wire to it. There is no limit for this usage duration. Therefore, exclusive services (and devices) once bound cannot be used by any other client; there is a need to control service users depending on different conditions.</w:t></w:r></w:p><w:p><w:pPr><w:pStyle w:val="style0"/></w:pPr><w:r><w:rPr><w:lang w:eastAsia="en-US" w:val="en-US"/></w:rPr></w:r></w:p><w:p><w:pPr><w:pStyle w:val="style0"/></w:pPr><w:r><w:rPr><w:lang w:val="en-US"/></w:rPr><w:t>The wires are removed only when deleted (either setting the variable to null, or calling the release method in the API). When an exclusive wire is released, an arbitrarily selected waiting client is resumed.</w:t></w:r></w:p><w:p><w:pPr><w:pStyle w:val="style0"/></w:pPr><w:r><w:rPr><w:lang w:val="en-US"/></w:rPr></w:r></w:p><w:p><w:pPr><w:pStyle w:val="style0"/></w:pPr><w:r><w:rPr><w:b/><w:lang w:val="en-US"/></w:rPr><w:t>Exclusive service management.</w:t></w:r></w:p><w:p><w:pPr><w:pStyle w:val="style0"/></w:pPr><w:r><w:rPr><w:lang w:val="en-US"/></w:rPr></w:r></w:p><w:p><w:pPr><w:pStyle w:val="style0"/></w:pPr><w:r><w:rPr><w:lang w:val="en-US"/></w:rPr><w:t>An instance is said to be exclusive if it is in limited supply (usually a single instance), and cannot be shared. It means that the associated service can only be offered to a limited amount of clients, and therefore there is a risk of conflict to the access to that service.</w:t></w:r></w:p><w:p><w:pPr><w:pStyle w:val="style0"/></w:pPr><w:r><w:rPr><w:lang w:val="en-US"/></w:rPr><w:t>In most scenarios, exclusive services are associated with devices that have the property not to be shared, as are most actioners.</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specification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&quot;Door&quot;</w:t></w:r><w:r><w:rPr><w:rFonts w:ascii="Courier New" w:cs="Courier New" w:hAnsi="Courier New"/><w:sz w:val="20"/><w:szCs w:val="20"/><w:lang w:val="en-US"/></w:rPr><w:t xml:space="preserve"> interface=…… </w:t></w:r></w:p><w:p><w:pPr><w:pStyle w:val="style0"/></w:pPr><w:r><w:rPr><w:rFonts w:ascii="Courier New" w:cs="Courier New" w:hAnsi="Courier New"/><w:color w:val="7F007F"/><w:sz w:val="20"/><w:szCs w:val="20"/><w:lang w:val="en-US"/></w:rPr><w:t xml:space="preserve">   </w:t></w:r><w:r><w:rPr><w:rFonts w:ascii="Courier New" w:cs="Courier New" w:hAnsi="Courier New"/><w:color w:val="7F007F"/><w:sz w:val="20"/><w:szCs w:val="20"/><w:lang w:val="en-US"/></w:rPr><w:t>singleton</w:t></w:r><w:r><w:rPr><w:rFonts w:ascii="Courier New" w:cs="Courier New" w:hAnsi="Courier New"/><w:sz w:val="20"/><w:szCs w:val="20"/><w:lang w:val="en-US"/></w:rPr><w:t>=</w:t></w:r><w:r><w:rPr><w:rFonts w:ascii="Courier New" w:cs="Courier New" w:hAnsi="Courier New"/><w:i/><w:iCs/><w:color w:val="2A00FF"/><w:sz w:val="20"/><w:szCs w:val="20"/><w:lang w:val="en-US"/></w:rPr><w:t xml:space="preserve">&quot;false&quot; </w:t></w:r><w:r><w:rPr><w:rFonts w:ascii="Courier New" w:cs="Courier New" w:hAnsi="Courier New"/><w:color w:val="7F007F"/><w:sz w:val="20"/><w:szCs w:val="20"/><w:lang w:val="en-US"/></w:rPr><w:t>instantiable</w:t></w:r><w:r><w:rPr><w:rFonts w:ascii="Courier New" w:cs="Courier New" w:hAnsi="Courier New"/><w:i/><w:iCs/><w:color w:val="2A00FF"/><w:sz w:val="20"/><w:szCs w:val="20"/><w:lang w:val="en-US"/></w:rPr><w:t xml:space="preserve">=”false” </w:t></w:r><w:r><w:rPr><w:rFonts w:ascii="Courier New" w:cs="Courier New" w:hAnsi="Courier New"/><w:color w:val="7F007F"/><w:sz w:val="20"/><w:szCs w:val="20"/><w:lang w:val="en-US"/></w:rPr><w:t>shared</w:t></w:r><w:r><w:rPr><w:rFonts w:ascii="Courier New" w:cs="Courier New" w:hAnsi="Courier New"/><w:i/><w:iCs/><w:color w:val="2A00FF"/><w:sz w:val="20"/><w:szCs w:val="20"/><w:lang w:val="en-US"/></w:rPr><w:t>=”false”&gt;</w:t></w:r></w:p><w:p><w:pPr><w:pStyle w:val="style0"/></w:pPr><w:r><w:rPr><w:rFonts w:ascii="Courier New" w:cs="Courier New" w:hAnsi="Courier New"/><w:color w:val="00808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definition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&quot;location&quot;</w:t></w:r><w:r><w:rPr><w:rFonts w:ascii="Courier New" w:cs="Courier New" w:hAnsi="Courier New"/><w:sz w:val="20"/><w:szCs w:val="20"/><w:lang w:val="en-US"/></w:rPr><w:t xml:space="preserve"> </w:t></w:r><w:r><w:rPr><w:rFonts w:ascii="Courier New" w:cs="Courier New" w:hAnsi="Courier New"/><w:color w:val="7F007F"/><w:sz w:val="20"/><w:szCs w:val="20"/><w:lang w:val="en-US"/></w:rPr><w:t>type</w:t></w:r><w:r><w:rPr><w:rFonts w:ascii="Courier New" w:cs="Courier New" w:hAnsi="Courier New"/><w:color w:val="000000"/><w:sz w:val="20"/><w:szCs w:val="20"/><w:lang w:val="en-US"/></w:rPr><w:t>=</w:t></w:r><w:r><w:rPr><w:rFonts w:ascii="Courier New" w:cs="Courier New" w:hAnsi="Courier New"/><w:i/><w:iCs/><w:color w:val="2A00FF"/><w:sz w:val="20"/><w:szCs w:val="20"/><w:lang w:val="en-US"/></w:rPr><w:t>&quot;exit, entrance, garage, bedroom,…&quot;</w:t></w:r><w:r><w:rPr><w:rFonts w:ascii="Courier New" w:cs="Courier New" w:hAnsi="Courier New"/><w:color w:val="3F7F7F"/><w:sz w:val="20"/><w:szCs w:val="20"/><w:lang w:val="en-US"/></w:rPr><w:t>/&gt;</w:t></w:r><w:r><w:rPr><w:rFonts w:ascii="Courier New" w:cs="Courier New" w:hAnsi="Courier New"/><w:sz w:val="20"/><w:szCs w:val="20"/><w:lang w:val="en-US"/></w:rPr><w:t xml:space="preserve"> </w:t></w:r></w:p><w:p><w:pPr><w:pStyle w:val="style0"/></w:pPr><w:r><w:rPr><w:rFonts w:ascii="Courier New" w:cs="Courier New" w:hAnsi="Courier New"/><w:i/><w:iCs/><w:color w:val="2A00FF"/><w:sz w:val="20"/><w:szCs w:val="20"/><w:lang w:val="en-US"/></w:rPr></w:r></w:p><w:p><w:pPr><w:pStyle w:val="style0"/></w:pPr><w:r><w:rPr><w:lang w:val="en-US"/></w:rPr><w:t xml:space="preserve">In this example, a device specified by “Door” is in exclusive access, but is in multiple instances (a house may have many doors). It defines a property “location” i.e. the location of a particular door. </w:t></w:r><w:r><w:rPr><w:rFonts w:ascii="Courier New" w:cs="Courier New" w:hAnsi="Courier New"/><w:color w:val="7F007F"/><w:sz w:val="20"/><w:szCs w:val="20"/><w:lang w:val="en-US"/></w:rPr><w:t>instantiable</w:t></w:r><w:r><w:rPr><w:rFonts w:ascii="Courier New" w:cs="Courier New" w:hAnsi="Courier New"/><w:i/><w:iCs/><w:color w:val="2A00FF"/><w:sz w:val="20"/><w:szCs w:val="20"/><w:lang w:val="en-US"/></w:rPr><w:t xml:space="preserve">=”false” </w:t></w:r><w:r><w:rPr><w:lang w:val="en-US"/></w:rPr><w:t xml:space="preserve">means that it is not possible to create instances of the Door specification, doors “appears”, i.e. they are detected by sensors; and </w:t></w:r><w:r><w:rPr><w:rFonts w:ascii="Courier New" w:cs="Courier New" w:hAnsi="Courier New"/><w:color w:val="7F007F"/><w:sz w:val="20"/><w:szCs w:val="20"/><w:lang w:val="en-US"/></w:rPr><w:t>shared</w:t></w:r><w:r><w:rPr><w:rFonts w:ascii="Courier New" w:cs="Courier New" w:hAnsi="Courier New"/><w:i/><w:iCs/><w:color w:val="2A00FF"/><w:sz w:val="20"/><w:szCs w:val="20"/><w:lang w:val="en-US"/></w:rPr><w:t>=”false”</w:t></w:r><w:r><w:rPr><w:lang w:val="en-US"/></w:rPr><w:t xml:space="preserve"> means that a single client can use a given door (i.e. to lock or unlock it) at any given point in time.</w:t></w:r></w:p><w:p><w:pPr><w:pStyle w:val="style0"/></w:pPr><w:r><w:rPr><w:lang w:val="en-US"/></w:rPr></w:r></w:p><w:p><w:pPr><w:pStyle w:val="style0"/></w:pPr><w:r><w:rPr><w:b/><w:lang w:val="en-US"/></w:rPr><w:t>Composite state management</w:t></w:r></w:p><w:p><w:pPr><w:pStyle w:val="style0"/></w:pPr><w:r><w:rPr><w:lang w:val="en-US"/></w:rPr><w:t xml:space="preserve">The composite designer knows more about the context in which the components execute, than components developers, and can decide under which conditions a component can use a given exclusive service. </w:t></w:r></w:p><w:p><w:pPr><w:pStyle w:val="style0"/></w:pPr><w:r><w:rPr><w:lang w:val="en-US"/></w:rPr></w:r></w:p><w:p><w:pPr><w:pStyle w:val="style0"/></w:pPr><w:r><w:rPr><w:lang w:val="en-US"/></w:rPr><w:t>Apam distinguishes a property “state” associated to any composite. The state attribute is intended for managing exclusivity conflicts, its type must be an enumeration:</w:t></w:r></w:p><w:p><w:pPr><w:pStyle w:val="style0"/></w:pPr><w:r><w:rPr><w:lang w:val="en-US"/></w:rPr></w:r></w:p><w:p><w:pPr><w:pStyle w:val="style0"/></w:pPr><w:r><w:rPr><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composite</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&quot;Security&quot;</w:t></w:r><w:r><w:rPr><w:rFonts w:ascii="Courier New" w:cs="Courier New" w:hAnsi="Courier New"/><w:sz w:val="20"/><w:szCs w:val="20"/><w:lang w:val="en-US"/></w:rPr><w:t xml:space="preserve"> …</w:t></w:r></w:p><w:p><w:pPr><w:pStyle w:val="style0"/></w:pPr><w:r><w:rPr><w:rFonts w:ascii="Courier New" w:cs="Courier New" w:hAnsi="Courier New"/><w:sz w:val="20"/><w:szCs w:val="20"/><w:lang w:val="en-US"/></w:rPr><w:tab/><w:t>…</w:t></w:r></w:p><w:p><w:pPr><w:pStyle w:val="style0"/></w:pPr><w:r><w:rPr><w:rFonts w:ascii="Courier New" w:cs="Courier New" w:hAnsi="Courier New"/><w:color w:val="00000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contentMngt</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state</w:t></w:r><w:r><w:rPr><w:rFonts w:ascii="Courier New" w:cs="Courier New" w:hAnsi="Courier New"/><w:sz w:val="20"/><w:szCs w:val="20"/><w:lang w:val="en-US"/></w:rPr><w:t xml:space="preserve"> </w:t></w:r><w:r><w:rPr><w:rFonts w:ascii="Courier New" w:cs="Courier New" w:hAnsi="Courier New"/><w:color w:val="7F007F"/><w:sz w:val="20"/><w:szCs w:val="20"/><w:lang w:val="en-US"/></w:rPr><w:t>implementation</w:t></w:r><w:r><w:rPr><w:rFonts w:ascii="Courier New" w:cs="Courier New" w:hAnsi="Courier New"/><w:color w:val="000000"/><w:sz w:val="20"/><w:szCs w:val="20"/><w:lang w:val="en-US"/></w:rPr><w:t>=</w:t></w:r><w:r><w:rPr><w:rFonts w:ascii="Courier New" w:cs="Courier New" w:hAnsi="Courier New"/><w:i/><w:iCs/><w:color w:val="2A00FF"/><w:sz w:val="20"/><w:szCs w:val="20"/><w:lang w:val="en-US"/></w:rPr><w:t>&quot;HouseState&quot;</w:t></w:r><w:r><w:rPr><w:rFonts w:ascii="Courier New" w:cs="Courier New" w:hAnsi="Courier New"/><w:sz w:val="20"/><w:szCs w:val="20"/><w:lang w:val="en-US"/></w:rPr><w:t xml:space="preserve"> </w:t></w:r><w:r><w:rPr><w:rFonts w:ascii="Courier New" w:cs="Courier New" w:hAnsi="Courier New"/><w:color w:val="7F007F"/><w:sz w:val="20"/><w:szCs w:val="20"/><w:lang w:val="en-US"/></w:rPr><w:t>property</w:t></w:r><w:r><w:rPr><w:rFonts w:ascii="Courier New" w:cs="Courier New" w:hAnsi="Courier New"/><w:color w:val="000000"/><w:sz w:val="20"/><w:szCs w:val="20"/><w:lang w:val="en-US"/></w:rPr><w:t>=</w:t></w:r><w:r><w:rPr><w:rFonts w:ascii="Courier New" w:cs="Courier New" w:hAnsi="Courier New"/><w:i/><w:iCs/><w:color w:val="2A00FF"/><w:sz w:val="20"/><w:szCs w:val="20"/><w:lang w:val="en-US"/></w:rPr><w:t>&quot; houseState &quot;</w:t></w:r><w:r><w:rPr><w:rFonts w:ascii="Courier New" w:cs="Courier New" w:hAnsi="Courier New"/><w:color w:val="008080"/><w:sz w:val="20"/><w:szCs w:val="20"/><w:lang w:val="en-US"/></w:rPr><w:t>/&gt;</w:t></w:r></w:p><w:p><w:pPr><w:pStyle w:val="style0"/></w:pPr><w:r><w:rPr><w:lang w:val="en-US"/></w:rPr></w:r></w:p><w:p><w:pPr><w:pStyle w:val="style0"/></w:pPr><w:r><w:rPr><w:lang w:val="en-US"/></w:rPr><w:t xml:space="preserve">And implementation </w:t></w:r><w:r><w:rPr><w:rFonts w:ascii="Courier New" w:cs="Courier New" w:hAnsi="Courier New"/><w:i/><w:iCs/><w:color w:val="2A00FF"/><w:sz w:val="20"/><w:szCs w:val="20"/><w:lang w:val="en-US"/></w:rPr><w:t>HouseState</w:t></w:r><w:r><w:rPr><w:lang w:val="en-US"/></w:rPr><w:t xml:space="preserve"> must define the attribute </w:t></w:r><w:r><w:rPr><w:rFonts w:ascii="Courier New" w:cs="Courier New" w:hAnsi="Courier New"/><w:i/><w:iCs/><w:color w:val="2A00FF"/><w:sz w:val="20"/><w:szCs w:val="20"/><w:lang w:val="en-US"/></w:rPr><w:t>houseState</w:t></w:r><w:r><w:rPr><w:lang w:val="en-US"/></w:rPr><w:t>:</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implementation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 xml:space="preserve">&quot;HouseState&quot; </w:t></w:r><w:r><w:rPr><w:rFonts w:ascii="Courier New" w:cs="Courier New" w:hAnsi="Courier New"/><w:sz w:val="20"/><w:szCs w:val="20"/><w:lang w:val="en-US"/></w:rPr><w:t>….</w:t></w:r><w:r><w:rPr><w:rFonts w:ascii="Courier New" w:cs="Courier New" w:hAnsi="Courier New"/><w:color w:val="7F007F"/><w:sz w:val="20"/><w:szCs w:val="20"/><w:lang w:val="en-US"/></w:rPr><w:t>singleton</w:t></w:r><w:r><w:rPr><w:rFonts w:ascii="Courier New" w:cs="Courier New" w:hAnsi="Courier New"/><w:sz w:val="20"/><w:szCs w:val="20"/><w:lang w:val="en-US"/></w:rPr><w:t>=</w:t></w:r><w:r><w:rPr><w:rFonts w:ascii="Courier New" w:cs="Courier New" w:hAnsi="Courier New"/><w:i/><w:iCs/><w:color w:val="2A00FF"/><w:sz w:val="20"/><w:szCs w:val="20"/><w:lang w:val="en-US"/></w:rPr><w:t>”true”</w:t></w:r><w:r><w:rPr><w:rFonts w:ascii="Courier New" w:cs="Courier New" w:hAnsi="Courier New"/><w:sz w:val="20"/><w:szCs w:val="20"/><w:lang w:val="en-US"/></w:rPr><w:t xml:space="preserve"> </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definition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&quot;houseState&quot;</w:t></w:r><w:r><w:rPr><w:rFonts w:ascii="Courier New" w:cs="Courier New" w:hAnsi="Courier New"/><w:sz w:val="20"/><w:szCs w:val="20"/><w:lang w:val="en-US"/></w:rPr><w:t xml:space="preserve"> </w:t></w:r><w:r><w:rPr><w:rFonts w:ascii="Courier New" w:cs="Courier New" w:hAnsi="Courier New"/><w:color w:val="7F007F"/><w:sz w:val="20"/><w:szCs w:val="20"/><w:lang w:val="en-US"/></w:rPr><w:t>field</w:t></w:r><w:r><w:rPr><w:rFonts w:ascii="Courier New" w:cs="Courier New" w:hAnsi="Courier New"/><w:sz w:val="20"/><w:szCs w:val="20"/><w:lang w:val="en-US"/></w:rPr><w:t>=</w:t></w:r><w:r><w:rPr><w:rFonts w:ascii="Courier New" w:cs="Courier New" w:hAnsi="Courier New"/><w:i/><w:iCs/><w:color w:val="2A00FF"/><w:sz w:val="20"/><w:szCs w:val="20"/><w:lang w:val="en-US"/></w:rPr><w:t>&quot;state&quot;</w:t></w:r><w:r><w:rPr><w:rFonts w:ascii="Courier New" w:cs="Courier New" w:hAnsi="Courier New"/><w:sz w:val="20"/><w:szCs w:val="20"/><w:lang w:val="en-US"/></w:rPr><w:t xml:space="preserve"> </w:t></w:r><w:r><w:rPr><w:rFonts w:ascii="Courier New" w:cs="Courier New" w:hAnsi="Courier New"/><w:color w:val="7F007F"/><w:sz w:val="20"/><w:szCs w:val="20"/><w:lang w:val="en-US"/></w:rPr><w:t>internal</w:t></w:r><w:r><w:rPr><w:rFonts w:ascii="Courier New" w:cs="Courier New" w:hAnsi="Courier New"/><w:sz w:val="20"/><w:szCs w:val="20"/><w:lang w:val="en-US"/></w:rPr><w:t>=</w:t></w:r><w:r><w:rPr><w:rFonts w:ascii="Courier New" w:cs="Courier New" w:hAnsi="Courier New"/><w:i/><w:iCs/><w:color w:val="2A00FF"/><w:sz w:val="20"/><w:szCs w:val="20"/><w:lang w:val="en-US"/></w:rPr><w:t>&quot;true&quot;</w:t></w:r><w:r><w:rPr><w:rFonts w:ascii="Courier New" w:cs="Courier New" w:hAnsi="Courier New"/><w:sz w:val="20"/><w:szCs w:val="20"/><w:lang w:val="en-US"/></w:rPr><w:t xml:space="preserve"> </w:t></w:r></w:p><w:p><w:pPr><w:pStyle w:val="style0"/></w:pPr><w:r><w:rPr><w:rFonts w:ascii="Courier New" w:cs="Courier New" w:hAnsi="Courier New"/><w:color w:val="7F007F"/><w:sz w:val="20"/><w:szCs w:val="20"/><w:lang w:val="en-US"/></w:rPr><w:t xml:space="preserve">      </w:t></w:r><w:r><w:rPr><w:rFonts w:ascii="Courier New" w:cs="Courier New" w:hAnsi="Courier New"/><w:color w:val="7F007F"/><w:sz w:val="20"/><w:szCs w:val="20"/><w:lang w:val="en-US"/></w:rPr><w:t>type</w:t></w:r><w:r><w:rPr><w:rFonts w:ascii="Courier New" w:cs="Courier New" w:hAnsi="Courier New"/><w:sz w:val="20"/><w:szCs w:val="20"/><w:lang w:val="en-US"/></w:rPr><w:t>=”</w:t></w:r><w:r><w:rPr><w:rFonts w:ascii="Courier New" w:cs="Courier New" w:hAnsi="Courier New"/><w:i/><w:iCs/><w:color w:val="2A00FF"/><w:sz w:val="20"/><w:szCs w:val="20"/><w:lang w:val="en-US"/></w:rPr><w:t xml:space="preserve">empty, night, vacation, emergency, threat </w:t></w:r><w:r><w:rPr><w:rFonts w:ascii="Courier New" w:cs="Courier New" w:hAnsi="Courier New"/><w:sz w:val="20"/><w:szCs w:val="20"/><w:lang w:val="en-US"/></w:rPr><w:t xml:space="preserve">” </w:t></w:r><w:r><w:rPr><w:rFonts w:ascii="Courier New" w:cs="Courier New" w:hAnsi="Courier New"/><w:color w:val="7F007F"/><w:sz w:val="20"/><w:szCs w:val="20"/><w:lang w:val="en-US"/></w:rPr><w:t>value</w:t></w:r><w:r><w:rPr><w:rFonts w:ascii="Courier New" w:cs="Courier New" w:hAnsi="Courier New"/><w:sz w:val="20"/><w:szCs w:val="20"/><w:lang w:val="en-US"/></w:rPr><w:t>=”</w:t></w:r><w:r><w:rPr><w:rFonts w:ascii="Courier New" w:cs="Courier New" w:hAnsi="Courier New"/><w:i/><w:iCs/><w:color w:val="2A00FF"/><w:sz w:val="20"/><w:szCs w:val="20"/><w:lang w:val="en-US"/></w:rPr><w:t>night</w:t></w:r><w:r><w:rPr><w:rFonts w:ascii="Courier New" w:cs="Courier New" w:hAnsi="Courier New"/><w:sz w:val="20"/><w:szCs w:val="20"/><w:lang w:val="en-US"/></w:rPr><w:t>”</w:t></w:r><w:r><w:rPr><w:rFonts w:ascii="Courier New" w:cs="Courier New" w:hAnsi="Courier New"/><w:color w:val="008080"/><w:sz w:val="20"/><w:szCs w:val="20"/><w:lang w:val="en-US"/></w:rPr><w:t>/&gt;</w:t></w:r></w:p><w:p><w:pPr><w:pStyle w:val="style0"/></w:pPr><w:r><w:rPr><w:lang w:val="en-US"/></w:rPr></w:r></w:p><w:p><w:pPr><w:pStyle w:val="style0"/></w:pPr><w:r><w:rPr><w:lang w:val="en-US"/></w:rPr><w:t xml:space="preserve">Each time an instance of composite </w:t></w:r><w:r><w:rPr><w:rFonts w:ascii="Courier New" w:cs="Courier New" w:hAnsi="Courier New"/><w:i/><w:iCs/><w:color w:val="2A00FF"/><w:sz w:val="20"/><w:szCs w:val="20"/><w:lang w:val="en-US"/></w:rPr><w:t>Security</w:t></w:r><w:r><w:rPr><w:lang w:val="en-US"/></w:rPr><w:t xml:space="preserve"> is created, an instance of </w:t></w:r><w:r><w:rPr><w:rFonts w:ascii="Courier New" w:cs="Courier New" w:hAnsi="Courier New"/><w:i/><w:iCs/><w:color w:val="2A00FF"/><w:sz w:val="20"/><w:szCs w:val="20"/><w:lang w:val="en-US"/></w:rPr><w:t xml:space="preserve">HouseState </w:t></w:r><w:r><w:rPr><w:lang w:val="en-US"/></w:rPr><w:t xml:space="preserve">is also created and associated with the composite. That instance will be in charge of computing the composite state. </w:t></w:r></w:p><w:p><w:pPr><w:pStyle w:val="style0"/></w:pPr><w:r><w:rPr><w:lang w:val="en-US"/></w:rPr><w:t>While this is not required, it is strongly advised to define the state attribute as an internal field attribute, in order to be sure its value will not be changed by mistake or by malevolent programs.</w:t></w:r></w:p><w:p><w:pPr><w:pStyle w:val="style0"/></w:pPr><w:r><w:rPr><w:lang w:val="en-US"/></w:rPr></w:r></w:p><w:p><w:pPr><w:pStyle w:val="style0"/></w:pPr><w:r><w:rPr><w:b/><w:lang w:val="en-US"/></w:rPr><w:t>The own primitive</w:t></w:r></w:p><w:p><w:pPr><w:pStyle w:val="style0"/></w:pPr><w:r><w:rPr><w:lang w:val="en-US"/></w:rPr><w:t xml:space="preserve">The own primitive in intended to enforce the ownership of instances. This is a critical importance since, in Apam, only the owner can define visibility and conflict access rules. </w:t></w:r></w:p><w:p><w:pPr><w:pStyle w:val="style0"/></w:pPr><w:r><w:rPr><w:lang w:val="en-US"/></w:rPr></w:r></w:p><w:p><w:pPr><w:pStyle w:val="style0"/></w:pPr><w:r><w:rPr><w:lang w:val="en-US"/></w:rPr><w:t xml:space="preserve">The own primitive enforces the fact that all the instances matching the declaration will pertain to the current composite. </w:t></w:r><w:r><w:rPr><w:b/><w:lang w:val="en-US"/></w:rPr><w:t>The composite must be a singleton</w:t></w:r><w:r><w:rPr><w:lang w:val="en-US"/></w:rPr><w:t xml:space="preserve">. </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composite</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&quot;security&quot;</w:t></w:r><w:r><w:rPr><w:rFonts w:ascii="Courier New" w:cs="Courier New" w:hAnsi="Courier New"/><w:sz w:val="20"/><w:szCs w:val="20"/><w:lang w:val="en-US"/></w:rPr><w:t xml:space="preserve"> … </w:t></w:r><w:r><w:rPr><w:rFonts w:ascii="Courier New" w:cs="Courier New" w:hAnsi="Courier New"/><w:color w:val="7F007F"/><w:sz w:val="20"/><w:szCs w:val="20"/><w:lang w:val="en-US"/></w:rPr><w:t>singleton</w:t></w:r><w:r><w:rPr><w:rFonts w:ascii="Courier New" w:cs="Courier New" w:hAnsi="Courier New"/><w:sz w:val="20"/><w:szCs w:val="20"/><w:lang w:val="en-US"/></w:rPr><w:t>=</w:t></w:r><w:r><w:rPr><w:rFonts w:ascii="Courier New" w:cs="Courier New" w:hAnsi="Courier New"/><w:i/><w:iCs/><w:color w:val="2A00FF"/><w:sz w:val="20"/><w:szCs w:val="20"/><w:lang w:val="en-US"/></w:rPr><w:t>&quot;true&quot;</w:t></w:r></w:p><w:p><w:pPr><w:pStyle w:val="style0"/></w:pPr><w:r><w:rPr><w:rFonts w:ascii="Courier New" w:cs="Courier New" w:hAnsi="Courier New"/><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contentMngt</w:t></w:r><w:r><w:rPr><w:rFonts w:ascii="Courier New" w:cs="Courier New" w:hAnsi="Courier New"/><w:color w:val="008080"/><w:sz w:val="20"/><w:szCs w:val="20"/><w:lang w:val="en-US"/></w:rPr><w:t>&gt;</w:t></w:r></w:p><w:p><w:pPr><w:pStyle w:val="style0"/></w:pPr><w:r><w:rPr><w:rFonts w:ascii="Courier New" w:cs="Courier New" w:hAnsi="Courier New"/><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own</w:t></w:r><w:r><w:rPr><w:rFonts w:ascii="Courier New" w:cs="Courier New" w:hAnsi="Courier New"/><w:sz w:val="20"/><w:szCs w:val="20"/><w:lang w:val="en-US"/></w:rPr><w:t xml:space="preserve">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&quot;Door&quot;</w:t></w:r><w:r><w:rPr><w:rFonts w:ascii="Courier New" w:cs="Courier New" w:hAnsi="Courier New"/><w:sz w:val="20"/><w:szCs w:val="20"/><w:lang w:val="en-US"/></w:rPr><w:t xml:space="preserve"> </w:t></w:r><w:r><w:rPr><w:rFonts w:ascii="Courier New" w:cs="Courier New" w:hAnsi="Courier New"/><w:color w:val="7F007F"/><w:sz w:val="20"/><w:szCs w:val="20"/><w:lang w:val="en-US"/></w:rPr><w:t>property</w:t></w:r><w:r><w:rPr><w:rFonts w:ascii="Courier New" w:cs="Courier New" w:hAnsi="Courier New"/><w:sz w:val="20"/><w:szCs w:val="20"/><w:lang w:val="en-US"/></w:rPr><w:t>=”</w:t></w:r><w:r><w:rPr><w:rFonts w:ascii="Courier New" w:cs="Courier New" w:hAnsi="Courier New"/><w:i/><w:iCs/><w:color w:val="2A00FF"/><w:sz w:val="20"/><w:szCs w:val="20"/><w:lang w:val="en-US"/></w:rPr><w:t>location”</w:t></w:r><w:r><w:rPr><w:rFonts w:ascii="Courier New" w:cs="Courier New" w:hAnsi="Courier New"/><w:sz w:val="20"/><w:szCs w:val="20"/><w:lang w:val="en-US"/></w:rPr><w:t xml:space="preserve"> </w:t></w:r><w:r><w:rPr><w:rFonts w:ascii="Courier New" w:cs="Courier New" w:hAnsi="Courier New"/><w:color w:val="7F007F"/><w:sz w:val="20"/><w:szCs w:val="20"/><w:lang w:val="en-US"/></w:rPr><w:t>value</w:t></w:r><w:r><w:rPr><w:rFonts w:ascii="Courier New" w:cs="Courier New" w:hAnsi="Courier New"/><w:sz w:val="20"/><w:szCs w:val="20"/><w:lang w:val="en-US"/></w:rPr><w:t>=</w:t></w:r><w:r><w:rPr><w:rFonts w:ascii="Courier New" w:cs="Courier New" w:hAnsi="Courier New"/><w:i/><w:iCs/><w:color w:val="2A00FF"/><w:sz w:val="20"/><w:szCs w:val="20"/><w:lang w:val="en-US"/></w:rPr><w:t>”entrance, exit”</w:t></w:r><w:r><w:rPr><w:rFonts w:ascii="Courier New" w:cs="Courier New" w:hAnsi="Courier New"/><w:color w:val="008080"/><w:sz w:val="20"/><w:szCs w:val="20"/><w:lang w:val="en-US"/></w:rPr><w:t>&gt;</w:t></w:r></w:p><w:p><w:pPr><w:pStyle w:val="style0"/></w:pPr><w:r><w:rPr><w:lang w:val="en-US"/></w:rPr></w:r></w:p><w:p><w:pPr><w:pStyle w:val="style0"/></w:pPr><w:r><w:rPr><w:lang w:val="en-US"/></w:rPr><w:t xml:space="preserve">In this example, </w:t></w:r><w:r><w:rPr><w:b/><w:lang w:val="en-US"/></w:rPr><w:t>all</w:t></w:r><w:r><w:rPr><w:lang w:val="en-US"/></w:rPr><w:t xml:space="preserve"> Doors instances (i.e. all the doors) appearing dynamically in the system, will be owned (and located inside) the unique </w:t></w:r><w:r><w:rPr><w:rFonts w:ascii="Courier New" w:cs="Courier New" w:hAnsi="Courier New"/><w:i/><w:iCs/><w:color w:val="2A00FF"/><w:sz w:val="20"/><w:szCs w:val="20"/><w:lang w:val="en-US"/></w:rPr><w:t>security</w:t></w:r><w:r><w:rPr><w:lang w:val="en-US"/></w:rPr><w:t xml:space="preserve"> composite instance. No other composite can own Doors instances (and create them if Door would be instantiable).</w:t></w:r></w:p><w:p><w:pPr><w:pStyle w:val="style0"/></w:pPr><w:r><w:rPr><w:lang w:val="en-US"/></w:rPr><w:t xml:space="preserve">In a composite declaration, a single own clause is allowed for a given specification (and all its implementations), or for a given implementation. </w:t></w:r></w:p><w:p><w:pPr><w:pStyle w:val="style0"/></w:pPr><w:r><w:rPr><w:lang w:val="en-US"/></w:rPr><w:t>In the whole system, all the own clauses referring to the same component must indicate the same property and different values. This is checked when deploying a new composite; in case one of the own clause of the new composite is inconsistent with those of the already installed composites, (different property or same value) the new composite is rejected.</w:t></w:r></w:p><w:p><w:pPr><w:pStyle w:val="style0"/></w:pPr><w:r><w:rPr><w:lang w:val="en-US"/></w:rPr></w:r></w:p><w:p><w:pPr><w:pStyle w:val="style0"/></w:pPr><w:r><w:rPr><w:b/><w:lang w:val="en-US"/></w:rPr><w:t>The Grant primitive.</w:t></w:r></w:p><w:p><w:pPr><w:pStyle w:val="style0"/></w:pPr><w:r><w:rPr><w:lang w:val="en-US"/></w:rPr><w:t xml:space="preserve">The grant primitive is intended to enforce the resolution of a given dependency on some specific situations. In most cases, this dependency leads to an exclusive service (a device for example). </w:t></w:r></w:p><w:p><w:pPr><w:pStyle w:val="style0"/></w:pPr><w:r><w:rPr><w:lang w:val="en-US"/></w:rPr><w:t>A grant primitive can be set only on dependencies with the wait behavior. It means that if the client is waiting for the resource, it is resumed as soon as the composite changes its state to the one mentioned in the definition and that it will not lose its dependency as long as the composite is in that state. However, when the composite leaves the state, the client may lose its dependency and can be turned in the waiting state.</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composite</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&quot;security&quot;</w:t></w:r><w:r><w:rPr><w:rFonts w:ascii="Courier New" w:cs="Courier New" w:hAnsi="Courier New"/><w:sz w:val="20"/><w:szCs w:val="20"/><w:lang w:val="en-US"/></w:rPr><w:t xml:space="preserve"> … </w:t></w:r><w:r><w:rPr><w:rFonts w:ascii="Courier New" w:cs="Courier New" w:hAnsi="Courier New"/><w:color w:val="7F007F"/><w:sz w:val="20"/><w:szCs w:val="20"/><w:lang w:val="en-US"/></w:rPr><w:t>singleton</w:t></w:r><w:r><w:rPr><w:rFonts w:ascii="Courier New" w:cs="Courier New" w:hAnsi="Courier New"/><w:sz w:val="20"/><w:szCs w:val="20"/><w:lang w:val="en-US"/></w:rPr><w:t>=</w:t></w:r><w:r><w:rPr><w:rFonts w:ascii="Courier New" w:cs="Courier New" w:hAnsi="Courier New"/><w:i/><w:iCs/><w:color w:val="2A00FF"/><w:sz w:val="20"/><w:szCs w:val="20"/><w:lang w:val="en-US"/></w:rPr><w:t>&quot;true&quot;</w:t></w:r></w:p><w:p><w:pPr><w:pStyle w:val="style0"/></w:pPr><w:r><w:rPr><w:rFonts w:ascii="Courier New" w:cs="Courier New" w:hAnsi="Courier New"/><w:sz w:val="20"/><w:szCs w:val="20"/><w:lang w:val="en-US"/></w:rPr><w:tab/><w:t>…</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contentMngt</w:t></w:r><w:r><w:rPr><w:rFonts w:ascii="Courier New" w:cs="Courier New" w:hAnsi="Courier New"/><w:color w:val="008080"/><w:sz w:val="20"/><w:szCs w:val="20"/><w:lang w:val="en-US"/></w:rPr><w:t>&gt;</w:t></w:r></w:p><w:p><w:pPr><w:pStyle w:val="style0"/></w:pPr><w:r><w:rPr><w:rFonts w:ascii="Courier New" w:cs="Courier New" w:hAnsi="Courier New"/><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own</w:t></w:r><w:r><w:rPr><w:rFonts w:ascii="Courier New" w:cs="Courier New" w:hAnsi="Courier New"/><w:sz w:val="20"/><w:szCs w:val="20"/><w:lang w:val="en-US"/></w:rPr><w:t xml:space="preserve">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&quot;Door&quot;</w:t></w:r><w:r><w:rPr><w:rFonts w:ascii="Courier New" w:cs="Courier New" w:hAnsi="Courier New"/><w:sz w:val="20"/><w:szCs w:val="20"/><w:lang w:val="en-US"/></w:rPr><w:t xml:space="preserve"> </w:t></w:r><w:r><w:rPr><w:rFonts w:ascii="Courier New" w:cs="Courier New" w:hAnsi="Courier New"/><w:color w:val="7F007F"/><w:sz w:val="20"/><w:szCs w:val="20"/><w:lang w:val="en-US"/></w:rPr><w:t>property</w:t></w:r><w:r><w:rPr><w:rFonts w:ascii="Courier New" w:cs="Courier New" w:hAnsi="Courier New"/><w:sz w:val="20"/><w:szCs w:val="20"/><w:lang w:val="en-US"/></w:rPr><w:t>=”</w:t></w:r><w:r><w:rPr><w:rFonts w:ascii="Courier New" w:cs="Courier New" w:hAnsi="Courier New"/><w:i/><w:iCs/><w:color w:val="2A00FF"/><w:sz w:val="20"/><w:szCs w:val="20"/><w:lang w:val="en-US"/></w:rPr><w:t>location”</w:t></w:r><w:r><w:rPr><w:rFonts w:ascii="Courier New" w:cs="Courier New" w:hAnsi="Courier New"/><w:sz w:val="20"/><w:szCs w:val="20"/><w:lang w:val="en-US"/></w:rPr><w:t xml:space="preserve"> </w:t></w:r><w:r><w:rPr><w:rFonts w:ascii="Courier New" w:cs="Courier New" w:hAnsi="Courier New"/><w:color w:val="7F007F"/><w:sz w:val="20"/><w:szCs w:val="20"/><w:lang w:val="en-US"/></w:rPr><w:t>value</w:t></w:r><w:r><w:rPr><w:rFonts w:ascii="Courier New" w:cs="Courier New" w:hAnsi="Courier New"/><w:sz w:val="20"/><w:szCs w:val="20"/><w:lang w:val="en-US"/></w:rPr><w:t>=</w:t></w:r><w:r><w:rPr><w:rFonts w:ascii="Courier New" w:cs="Courier New" w:hAnsi="Courier New"/><w:i/><w:iCs/><w:color w:val="2A00FF"/><w:sz w:val="20"/><w:szCs w:val="20"/><w:lang w:val="en-US"/></w:rPr><w:t>”entrance, exit”</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grant</w:t></w:r><w:r><w:rPr><w:rFonts w:ascii="Courier New" w:cs="Courier New" w:hAnsi="Courier New"/><w:sz w:val="20"/><w:szCs w:val="20"/><w:lang w:val="en-US"/></w:rPr><w:t xml:space="preserve"> </w:t></w:r><w:r><w:rPr><w:rFonts w:ascii="Courier New" w:cs="Courier New" w:hAnsi="Courier New"/><w:color w:val="7F007F"/><w:sz w:val="20"/><w:szCs w:val="20"/><w:lang w:val="en-US"/></w:rPr><w:t>when=</w:t></w:r><w:r><w:rPr><w:rFonts w:ascii="Courier New" w:cs="Courier New" w:hAnsi="Courier New"/><w:i/><w:iCs/><w:color w:val="2A00FF"/><w:sz w:val="20"/><w:szCs w:val="20"/><w:lang w:val="en-US"/></w:rPr><w:t>&quot;emergency&quot;</w:t></w:r><w:r><w:rPr><w:rFonts w:ascii="Courier New" w:cs="Courier New" w:hAnsi="Courier New"/><w:color w:val="008080"/><w:sz w:val="20"/><w:szCs w:val="20"/><w:lang w:val="en-US"/></w:rPr><w:t xml:space="preserve"> </w:t></w:r><w:r><w:rPr><w:rFonts w:ascii="Courier New" w:cs="Courier New" w:hAnsi="Courier New"/><w:color w:val="7F007F"/><w:sz w:val="20"/><w:szCs w:val="20"/><w:lang w:val="en-US"/></w:rPr><w:t>implementation =”</w:t></w:r><w:r><w:rPr><w:rFonts w:ascii="Courier New" w:cs="Courier New" w:hAnsi="Courier New"/><w:i/><w:iCs/><w:color w:val="2A00FF"/><w:sz w:val="20"/><w:szCs w:val="20"/><w:lang w:val="en-US"/></w:rPr><w:t>Fire</w:t></w:r><w:r><w:rPr><w:rFonts w:ascii="Courier New" w:cs="Courier New" w:hAnsi="Courier New"/><w:color w:val="7F007F"/><w:sz w:val="20"/><w:szCs w:val="20"/><w:lang w:val="en-US"/></w:rPr><w:t>” dependency=</w:t></w:r><w:r><w:rPr><w:rFonts w:ascii="Courier New" w:cs="Courier New" w:hAnsi="Courier New"/><w:i/><w:iCs/><w:color w:val="2A00FF"/><w:sz w:val="20"/><w:szCs w:val="20"/><w:lang w:val="en-US"/></w:rPr><w:t xml:space="preserve">”door” </w:t></w:r><w:r><w:rPr><w:rFonts w:ascii="Courier New" w:cs="Courier New" w:hAnsi="Courier New"/><w:color w:val="3F7F7F"/><w:sz w:val="20"/><w:szCs w:val="20"/><w:lang w:val="en-US"/></w:rPr><w:t>/&gt;</w:t></w:r></w:p><w:p><w:pPr><w:pStyle w:val="style0"/></w:pPr><w:r><w:rPr><w:rFonts w:ascii="Courier New" w:cs="Courier New" w:hAnsi="Courier New"/><w:color w:val="7F007F"/><w:sz w:val="20"/><w:szCs w:val="20"/><w:lang w:val="en-US"/></w:rPr><w:t xml:space="preserve">    </w:t></w:r><w:r><w:rPr><w:rFonts w:ascii="Courier New" w:cs="Courier New" w:hAnsi="Courier New"/><w:color w:val="3F7F7F"/><w:sz w:val="20"/><w:szCs w:val="20"/><w:lang w:val="en-US"/></w:rPr><w:t>&lt;grant</w:t></w:r><w:r><w:rPr><w:rFonts w:ascii="Courier New" w:cs="Courier New" w:hAnsi="Courier New"/><w:color w:val="7F007F"/><w:sz w:val="20"/><w:szCs w:val="20"/><w:lang w:val="en-US"/></w:rPr><w:t xml:space="preserve"> when=”</w:t></w:r><w:r><w:rPr><w:rFonts w:ascii="Courier New" w:cs="Courier New" w:hAnsi="Courier New"/><w:i/><w:iCs/><w:color w:val="2A00FF"/><w:sz w:val="20"/><w:szCs w:val="20"/><w:lang w:val="en-US"/></w:rPr><w:t>threat</w:t></w:r><w:r><w:rPr><w:rFonts w:ascii="Courier New" w:cs="Courier New" w:hAnsi="Courier New"/><w:color w:val="7F007F"/><w:sz w:val="20"/><w:szCs w:val="20"/><w:lang w:val="en-US"/></w:rPr><w:t>” implementation=”</w:t></w:r><w:r><w:rPr><w:rFonts w:ascii="Courier New" w:cs="Courier New" w:hAnsi="Courier New"/><w:i/><w:iCs/><w:color w:val="2A00FF"/><w:sz w:val="20"/><w:szCs w:val="20"/><w:lang w:val="en-US"/></w:rPr><w:t>break</w:t></w:r><w:r><w:rPr><w:rFonts w:ascii="Courier New" w:cs="Courier New" w:hAnsi="Courier New"/><w:color w:val="7F007F"/><w:sz w:val="20"/><w:szCs w:val="20"/><w:lang w:val="en-US"/></w:rPr><w:t xml:space="preserve">” </w:t></w:r><w:r><w:rPr><w:rFonts w:ascii="Courier New" w:cs="Courier New" w:hAnsi="Courier New"/><w:color w:val="3F7F7F"/><w:sz w:val="20"/><w:szCs w:val="20"/><w:lang w:val="en-US"/></w:rPr><w:t>/&gt;</w:t></w:r></w:p><w:p><w:pPr><w:pStyle w:val="style0"/></w:pPr><w:r><w:rPr><w:rFonts w:ascii="Courier New" w:cs="Courier New" w:hAnsi="Courier New"/><w:color w:val="7F007F"/><w:sz w:val="20"/><w:szCs w:val="20"/><w:lang w:val="en-US"/></w:rPr><w:t xml:space="preserve">   </w:t></w:r><w:r><w:rPr><w:rFonts w:ascii="Courier New" w:cs="Courier New" w:hAnsi="Courier New"/><w:color w:val="3F7F7F"/><w:sz w:val="20"/><w:szCs w:val="20"/><w:lang w:val="en-US"/></w:rPr><w:t>&lt;/own&gt;</w:t></w:r></w:p><w:p><w:pPr><w:pStyle w:val="style0"/></w:pPr><w:r><w:rPr><w:rFonts w:ascii="Courier New" w:cs="Courier New" w:hAnsi="Courier New"/><w:color w:val="008080"/><w:sz w:val="20"/><w:szCs w:val="20"/><w:lang w:val="en-US"/></w:rPr><w:t xml:space="preserve"> </w:t></w:r><w:r><w:rPr><w:rFonts w:ascii="Courier New" w:cs="Courier New" w:hAnsi="Courier New"/><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own</w:t></w:r><w:r><w:rPr><w:rFonts w:ascii="Courier New" w:cs="Courier New" w:hAnsi="Courier New"/><w:sz w:val="20"/><w:szCs w:val="20"/><w:lang w:val="en-US"/></w:rPr><w:t xml:space="preserve"> </w:t></w:r><w:r><w:rPr><w:rFonts w:ascii="Courier New" w:cs="Courier New" w:hAnsi="Courier New"/><w:color w:val="7F00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&quot;Door&quot;</w:t></w:r><w:r><w:rPr><w:rFonts w:ascii="Courier New" w:cs="Courier New" w:hAnsi="Courier New"/><w:sz w:val="20"/><w:szCs w:val="20"/><w:lang w:val="en-US"/></w:rPr><w:t xml:space="preserve"> </w:t></w:r><w:r><w:rPr><w:rFonts w:ascii="Courier New" w:cs="Courier New" w:hAnsi="Courier New"/><w:color w:val="7F007F"/><w:sz w:val="20"/><w:szCs w:val="20"/><w:lang w:val="en-US"/></w:rPr><w:t>property</w:t></w:r><w:r><w:rPr><w:rFonts w:ascii="Courier New" w:cs="Courier New" w:hAnsi="Courier New"/><w:sz w:val="20"/><w:szCs w:val="20"/><w:lang w:val="en-US"/></w:rPr><w:t>=”</w:t></w:r><w:r><w:rPr><w:rFonts w:ascii="Courier New" w:cs="Courier New" w:hAnsi="Courier New"/><w:i/><w:iCs/><w:color w:val="2A00FF"/><w:sz w:val="20"/><w:szCs w:val="20"/><w:lang w:val="en-US"/></w:rPr><w:t>location”</w:t></w:r><w:r><w:rPr><w:rFonts w:ascii="Courier New" w:cs="Courier New" w:hAnsi="Courier New"/><w:sz w:val="20"/><w:szCs w:val="20"/><w:lang w:val="en-US"/></w:rPr><w:t xml:space="preserve"> </w:t></w:r><w:r><w:rPr><w:rFonts w:ascii="Courier New" w:cs="Courier New" w:hAnsi="Courier New"/><w:color w:val="7F007F"/><w:sz w:val="20"/><w:szCs w:val="20"/><w:lang w:val="en-US"/></w:rPr><w:t>value</w:t></w:r><w:r><w:rPr><w:rFonts w:ascii="Courier New" w:cs="Courier New" w:hAnsi="Courier New"/><w:sz w:val="20"/><w:szCs w:val="20"/><w:lang w:val="en-US"/></w:rPr><w:t>=</w:t></w:r><w:r><w:rPr><w:rFonts w:ascii="Courier New" w:cs="Courier New" w:hAnsi="Courier New"/><w:i/><w:iCs/><w:color w:val="2A00FF"/><w:sz w:val="20"/><w:szCs w:val="20"/><w:lang w:val="en-US"/></w:rPr><w:t>”garage”</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 xml:space="preserve">  </w:t></w:r></w:p><w:p><w:pPr><w:pStyle w:val="style0"/></w:pPr><w:r><w:rPr><w:lang w:val="en-US"/></w:rPr></w:r></w:p><w:p><w:pPr><w:pStyle w:val="style0"/></w:pPr><w:r><w:rPr><w:lang w:val="en-US"/></w:rPr><w:t xml:space="preserve">In this example, when the (unique) instance of composite </w:t></w:r><w:r><w:rPr><w:rFonts w:ascii="Courier New" w:cs="Courier New" w:hAnsi="Courier New"/><w:i/><w:iCs/><w:color w:val="2A00FF"/><w:sz w:val="20"/><w:szCs w:val="20"/><w:lang w:val="en-US"/></w:rPr><w:t>security</w:t></w:r><w:r><w:rPr><w:lang w:val="en-US"/></w:rPr><w:t xml:space="preserve"> is changed to enter the </w:t></w:r><w:r><w:rPr><w:rFonts w:ascii="Courier New" w:cs="Courier New" w:hAnsi="Courier New"/><w:i/><w:iCs/><w:color w:val="2A00FF"/><w:sz w:val="20"/><w:szCs w:val="20"/><w:lang w:val="en-US"/></w:rPr><w:t>emergency</w:t></w:r><w:r><w:rPr><w:lang w:val="en-US"/></w:rPr><w:t xml:space="preserve"> state, the dependency called </w:t></w:r><w:r><w:rPr><w:rFonts w:ascii="Courier New" w:cs="Courier New" w:hAnsi="Courier New"/><w:i/><w:iCs/><w:color w:val="2A00FF"/><w:sz w:val="20"/><w:szCs w:val="20"/><w:lang w:val="en-US"/></w:rPr><w:t>door</w:t></w:r><w:r><w:rPr><w:lang w:val="en-US"/></w:rPr><w:t xml:space="preserve"> of component </w:t></w:r><w:r><w:rPr><w:rFonts w:ascii="Courier New" w:cs="Courier New" w:hAnsi="Courier New"/><w:i/><w:iCs/><w:color w:val="2A00FF"/><w:sz w:val="20"/><w:szCs w:val="20"/><w:lang w:val="en-US"/></w:rPr><w:t>Fire</w:t></w:r><w:r><w:rPr><w:lang w:val="en-US"/></w:rPr><w:t xml:space="preserve"> has priority on the access to the door target. To have priority means that if </w:t></w:r></w:p><w:p><w:pPr><w:pStyle w:val="style50"/><w:numPr><w:ilvl w:val="0"/><w:numId w:val="2"/></w:numPr></w:pPr><w:r><w:rPr><w:lang w:val="en-US"/></w:rPr><w:t xml:space="preserve">Component </w:t></w:r><w:r><w:rPr><w:rFonts w:ascii="Courier New" w:cs="Courier New" w:hAnsi="Courier New"/><w:i/><w:iCs/><w:color w:val="2A00FF"/><w:sz w:val="20"/><w:szCs w:val="20"/><w:lang w:val="en-US"/></w:rPr><w:t>Fire</w:t></w:r><w:r><w:rPr><w:lang w:val="en-US"/></w:rPr><w:t xml:space="preserve"> tries to resolve the </w:t></w:r><w:r><w:rPr><w:rFonts w:ascii="Courier New" w:cs="Courier New" w:hAnsi="Courier New"/><w:i/><w:iCs/><w:color w:val="2A00FF"/><w:sz w:val="20"/><w:szCs w:val="20"/><w:lang w:val="en-US"/></w:rPr><w:t>door</w:t></w:r><w:r><w:rPr><w:lang w:val="en-US"/></w:rPr><w:t xml:space="preserve"> dependency while </w:t></w:r><w:r><w:rPr><w:rFonts w:ascii="Courier New" w:cs="Courier New" w:hAnsi="Courier New"/><w:i/><w:iCs/><w:color w:val="2A00FF"/><w:sz w:val="20"/><w:szCs w:val="20"/><w:lang w:val="en-US"/></w:rPr><w:t>security</w:t></w:r><w:r><w:rPr><w:lang w:val="en-US"/></w:rPr><w:t xml:space="preserve"> is in the </w:t></w:r><w:r><w:rPr><w:rFonts w:ascii="Courier New" w:cs="Courier New" w:hAnsi="Courier New"/><w:i/><w:iCs/><w:color w:val="2A00FF"/><w:sz w:val="20"/><w:szCs w:val="20"/><w:lang w:val="en-US"/></w:rPr><w:t>emergency</w:t></w:r><w:r><w:rPr><w:lang w:val="en-US"/></w:rPr><w:t xml:space="preserve"> state, Apam gives to </w:t></w:r><w:r><w:rPr><w:rFonts w:ascii="Courier New" w:cs="Courier New" w:hAnsi="Courier New"/><w:i/><w:iCs/><w:color w:val="2A00FF"/><w:sz w:val="20"/><w:szCs w:val="20"/><w:lang w:val="en-US"/></w:rPr><w:t>Fire</w:t></w:r><w:r><w:rPr><w:lang w:val="en-US"/></w:rPr><w:t xml:space="preserve"> the unique access to the door matching the constraint </w:t></w:r><w:r><w:rPr><w:rFonts w:ascii="Courier New" w:cs="Courier New" w:hAnsi="Courier New"/><w:i/><w:iCs/><w:color w:val="2A00FF"/><w:sz w:val="20"/><w:szCs w:val="20"/><w:lang w:val="en-US"/></w:rPr><w:t>(|(location=entrance)(location=exit))</w:t></w:r><w:r><w:rPr><w:lang w:val="en-US"/></w:rPr><w:t xml:space="preserve">. If not in the emergency mode, </w:t></w:r><w:r><w:rPr><w:rFonts w:ascii="Courier New" w:cs="Courier New" w:hAnsi="Courier New"/><w:i/><w:iCs/><w:color w:val="2A00FF"/><w:sz w:val="20"/><w:szCs w:val="20"/><w:lang w:val="en-US"/></w:rPr><w:t>door</w:t></w:r><w:r><w:rPr><w:lang w:val="en-US"/></w:rPr><w:t xml:space="preserve"> is resolved only against the unused doors, including the entrance and exit doors if unused. If no doors are available, the </w:t></w:r><w:r><w:rPr><w:rFonts w:ascii="Courier New" w:cs="Courier New" w:hAnsi="Courier New"/><w:i/><w:iCs/><w:color w:val="2A00FF"/><w:sz w:val="20"/><w:szCs w:val="20"/><w:lang w:val="en-US"/></w:rPr><w:t>door</w:t></w:r><w:r><w:rPr><w:lang w:val="en-US"/></w:rPr><w:t xml:space="preserve"> dependency is turned into the wait mode. </w:t></w:r></w:p><w:p><w:pPr><w:pStyle w:val="style50"/><w:numPr><w:ilvl w:val="0"/><w:numId w:val="2"/></w:numPr></w:pPr><w:r><w:rPr><w:lang w:val="en-US"/></w:rPr><w:t xml:space="preserve">If the </w:t></w:r><w:r><w:rPr><w:rFonts w:ascii="Courier New" w:cs="Courier New" w:hAnsi="Courier New"/><w:i/><w:iCs/><w:color w:val="2A00FF"/><w:sz w:val="20"/><w:szCs w:val="20"/><w:lang w:val="en-US"/></w:rPr><w:t>door</w:t></w:r><w:r><w:rPr><w:lang w:val="en-US"/></w:rPr><w:t xml:space="preserve"> dependency of component </w:t></w:r><w:r><w:rPr><w:rFonts w:ascii="Courier New" w:cs="Courier New" w:hAnsi="Courier New"/><w:i/><w:iCs/><w:color w:val="2A00FF"/><w:sz w:val="20"/><w:szCs w:val="20"/><w:lang w:val="en-US"/></w:rPr><w:t>Fire</w:t></w:r><w:r><w:rPr><w:lang w:val="en-US"/></w:rPr><w:t xml:space="preserve"> is in the wait mode, when </w:t></w:r><w:r><w:rPr><w:rFonts w:ascii="Courier New" w:cs="Courier New" w:hAnsi="Courier New"/><w:i/><w:iCs/><w:color w:val="2A00FF"/><w:sz w:val="20"/><w:szCs w:val="20"/><w:lang w:val="en-US"/></w:rPr><w:t>security</w:t></w:r><w:r><w:rPr><w:lang w:val="en-US"/></w:rPr><w:t xml:space="preserve"> enters the </w:t></w:r><w:r><w:rPr><w:rFonts w:ascii="Courier New" w:cs="Courier New" w:hAnsi="Courier New"/><w:i/><w:iCs/><w:color w:val="2A00FF"/><w:sz w:val="20"/><w:szCs w:val="20"/><w:lang w:val="en-US"/></w:rPr><w:t>emergency</w:t></w:r><w:r><w:rPr><w:lang w:val="en-US"/></w:rPr><w:t xml:space="preserve"> state,  Apam resolves dependency </w:t></w:r><w:r><w:rPr><w:rFonts w:ascii="Courier New" w:cs="Courier New" w:hAnsi="Courier New"/><w:i/><w:iCs/><w:color w:val="2A00FF"/><w:sz w:val="20"/><w:szCs w:val="20"/><w:lang w:val="en-US"/></w:rPr><w:t>door</w:t></w:r><w:r><w:rPr><w:lang w:val="en-US"/></w:rPr><w:t xml:space="preserve"> towards its target (all the entrance and exit doors), even if currently used by another client, and resumes the waiting threads.</w:t></w:r></w:p><w:p><w:pPr><w:pStyle w:val="style0"/></w:pPr><w:r><w:rPr><w:lang w:val="en-US"/></w:rPr></w:r></w:p><w:p><w:pPr><w:pStyle w:val="style0"/></w:pPr><w:r><w:rPr><w:lang w:val="en-US"/></w:rPr><w:t xml:space="preserve">This primitive can be used only if both the composite and the source implementation are singleton, which enforces a deterministic behavior. </w:t></w:r></w:p><w:p><w:pPr><w:pStyle w:val="style0"/></w:pPr><w:r><w:rPr><w:lang w:val="en-US"/></w:rPr></w:r></w:p><w:p><w:pPr><w:pStyle w:val="style0"/></w:pPr><w:r><w:rPr><w:lang w:val="en-US"/></w:rPr><w:t xml:space="preserve">The system checks, at compile time, that all the grant clauses are defined against a different and valid composite state. Conversely, it is not always possible to verify, at compile time, that all the own clauses toward the same resource are defined on different values of the same property. This control is performed when a new composite is deployed; if the own clause is invalid, the new composite is rejected. Own clauses conflict if they are against the same resource, but on a different property, or on the right property but the same value. </w:t></w:r></w:p><w:p><w:pPr><w:pStyle w:val="style0"/></w:pPr><w:r><w:rPr><w:lang w:val="en-US"/></w:rPr><w:t xml:space="preserve">  </w:t></w:r></w:p><w:p><w:pPr><w:pStyle w:val="style0"/></w:pPr><w:r><w:rPr><w:lang w:val="en-US"/></w:rPr><w:t xml:space="preserve">When </w:t></w:r><w:r><w:rPr><w:rFonts w:ascii="Courier New" w:cs="Courier New" w:hAnsi="Courier New"/><w:i/><w:iCs/><w:color w:val="2A00FF"/><w:sz w:val="20"/><w:szCs w:val="20"/><w:lang w:val="en-US"/></w:rPr><w:t>security</w:t></w:r><w:r><w:rPr><w:lang w:val="en-US"/></w:rPr><w:t xml:space="preserve"> state changes to become </w:t></w:r><w:r><w:rPr><w:rFonts w:ascii="Courier New" w:cs="Courier New" w:hAnsi="Courier New"/><w:i/><w:iCs/><w:color w:val="2A00FF"/><w:sz w:val="20"/><w:szCs w:val="20"/><w:lang w:val="en-US"/></w:rPr><w:t>emergency</w:t></w:r><w:r><w:rPr><w:lang w:val="en-US"/></w:rPr><w:t xml:space="preserve">, Apam checks which doors owned by </w:t></w:r><w:r><w:rPr><w:rFonts w:ascii="Courier New" w:cs="Courier New" w:hAnsi="Courier New"/><w:i/><w:iCs/><w:color w:val="2A00FF"/><w:sz w:val="20"/><w:szCs w:val="20"/><w:lang w:val="en-US"/></w:rPr><w:t>security</w:t></w:r><w:r><w:rPr><w:lang w:val="en-US"/></w:rPr><w:t xml:space="preserve"> are matching the </w:t></w:r><w:r><w:rPr><w:rFonts w:ascii="Courier New" w:cs="Courier New" w:hAnsi="Courier New"/><w:i/><w:iCs/><w:color w:val="2A00FF"/><w:sz w:val="20"/><w:szCs w:val="20"/><w:lang w:val="en-US"/></w:rPr><w:t>door</w:t></w:r><w:r><w:rPr><w:lang w:val="en-US"/></w:rPr><w:t xml:space="preserve"> dependency. If these instances are currently wired by other client instances, these instances are turned in the wait state</w:t></w:r><w:r><w:rPr><w:rStyle w:val="style39"/></w:rPr><w:footnoteReference w:id="3"/></w:r><w:r><w:rPr><w:lang w:val="en-US"/></w:rPr><w:t xml:space="preserve">, their wires are removed, and the </w:t></w:r><w:r><w:rPr><w:rFonts w:ascii="Courier New" w:cs="Courier New" w:hAnsi="Courier New"/><w:i/><w:iCs/><w:color w:val="2A00FF"/><w:sz w:val="20"/><w:szCs w:val="20"/><w:lang w:val="en-US"/></w:rPr><w:t>Fire</w:t></w:r><w:r><w:rPr><w:lang w:val="en-US"/></w:rPr><w:t xml:space="preserve"> instance is wired toward the selected doors. When </w:t></w:r><w:r><w:rPr><w:rFonts w:ascii="Courier New" w:cs="Courier New" w:hAnsi="Courier New"/><w:i/><w:iCs/><w:color w:val="2A00FF"/><w:sz w:val="20"/><w:szCs w:val="20"/><w:lang w:val="en-US"/></w:rPr><w:t>security</w:t></w:r><w:r><w:rPr><w:lang w:val="en-US"/></w:rPr><w:t xml:space="preserve"> composite leaves the </w:t></w:r><w:r><w:rPr><w:rFonts w:ascii="Courier New" w:cs="Courier New" w:hAnsi="Courier New"/><w:i/><w:iCs/><w:color w:val="2A00FF"/><w:sz w:val="20"/><w:szCs w:val="20"/><w:lang w:val="en-US"/></w:rPr><w:t>emergency</w:t></w:r><w:r><w:rPr><w:lang w:val="en-US"/></w:rPr><w:t xml:space="preserve"> state, if instances are waiting for doors, one of them is selected, wired to the door and resumed.</w:t></w:r></w:p><w:p><w:pPr><w:pStyle w:val="style0"/></w:pPr><w:r><w:rPr><w:lang w:val="en-US"/></w:rPr><w:t xml:space="preserve">In our example, if the house has an entrance or an exit door (that can be dynamically discovered), we know that the </w:t></w:r><w:r><w:rPr><w:rFonts w:ascii="Courier New" w:cs="Courier New" w:hAnsi="Courier New"/><w:i/><w:iCs/><w:color w:val="2A00FF"/><w:sz w:val="20"/><w:szCs w:val="20"/><w:lang w:val="en-US"/></w:rPr><w:t>security</w:t></w:r><w:r><w:rPr><w:lang w:val="en-US"/></w:rPr><w:t xml:space="preserve"> will own them, and the </w:t></w:r><w:r><w:rPr><w:rFonts w:ascii="Courier New" w:cs="Courier New" w:hAnsi="Courier New"/><w:i/><w:iCs/><w:color w:val="2A00FF"/><w:sz w:val="20"/><w:szCs w:val="20"/><w:lang w:val="en-US"/></w:rPr><w:t>Fire</w:t></w:r><w:r><w:rPr><w:lang w:val="en-US"/></w:rPr><w:t xml:space="preserve"> application is sure that it will be able to manages these doors in case of emergency. </w:t></w:r></w:p><w:p><w:pPr><w:pStyle w:val="style0"/></w:pPr><w:r><w:rPr><w:lang w:val="en-US"/></w:rPr></w:r></w:p><w:p><w:pPr><w:pStyle w:val="style0"/></w:pPr><w:r><w:rPr><w:lang w:val="en-US"/></w:rPr><w:t>However, the resolution fails, as usually, if the dependency constraints are not satisfied i.e. security does not own any door instance, or the owned doors do not satisfy the dependency constraints. If that case the grant primitive fails, and the system does nothing.</w:t></w:r></w:p><w:p><w:pPr><w:pStyle w:val="style0"/></w:pPr><w:r><w:rPr><w:lang w:val="en-US"/></w:rPr></w:r></w:p><w:p><w:pPr><w:pStyle w:val="style0"/></w:pPr><w:r><w:rPr><w:b/><w:lang w:val="en-US"/></w:rPr><w:t>The start primitive</w:t></w:r></w:p><w:p><w:pPr><w:pStyle w:val="style0"/></w:pPr><w:r><w:rPr><w:lang w:val="en-US"/></w:rPr><w:t xml:space="preserve">It is possible to create an instance of a given implementation, inside the current composite, on the occurrence of an event: the apparition of an instance (either explicitly created of dynamically appearing in the system). </w:t></w:r></w:p><w:p><w:pPr><w:pStyle w:val="style0"/></w:pPr><w:r><w:rPr><w:lang w:val="en-US"/></w:rPr><w:t>This primitive has the same information as the instance primitive, but the event that triggers the instance creating in one case in the deployment of the bundle containing the instance declaration (for the instance primitive), while it is the apparition of an instance in the case of the start primitive.</w:t></w:r></w:p><w:p><w:pPr><w:pStyle w:val="style0"/></w:pPr><w:r><w:rPr><w:lang w:val="en-US"/></w:rPr></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start</w:t></w:r><w:r><w:rPr><w:rFonts w:ascii="Courier New" w:cs="Courier New" w:hAnsi="Courier New"/><w:sz w:val="20"/><w:szCs w:val="20"/><w:lang w:val="en-US"/></w:rPr><w:t xml:space="preserve"> </w:t></w:r><w:r><w:rPr><w:rFonts w:ascii="Courier New" w:cs="Courier New" w:hAnsi="Courier New"/><w:color w:val="7F007F"/><w:sz w:val="20"/><w:szCs w:val="20"/><w:lang w:val="en-US"/></w:rPr><w:t>implementation</w:t></w:r><w:r><w:rPr><w:rFonts w:ascii="Courier New" w:cs="Courier New" w:hAnsi="Courier New"/><w:color w:val="000000"/><w:sz w:val="20"/><w:szCs w:val="20"/><w:lang w:val="en-US"/></w:rPr><w:t>=</w:t></w:r><w:r><w:rPr><w:rFonts w:ascii="Courier New" w:cs="Courier New" w:hAnsi="Courier New"/><w:i/><w:iCs/><w:color w:val="2A00FF"/><w:sz w:val="20"/><w:szCs w:val="20"/><w:lang w:val="en-US"/></w:rPr><w:t>&quot;S3Impl&quot;</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&quot;s3Impl-int&quot;</w:t></w:r><w:r><w:rPr><w:rFonts w:ascii="Courier New" w:cs="Courier New" w:hAnsi="Courier New"/><w:color w:val="008080"/><w:sz w:val="20"/><w:szCs w:val="20"/><w:lang w:val="en-US"/></w:rPr><w:t>&gt;</w:t></w:r><w:r><w:rPr><w:rFonts w:ascii="Courier New" w:cs="Courier New" w:hAnsi="Courier New"/><w:color w:val="000000"/><w:sz w:val="20"/><w:szCs w:val="20"/><w:lang w:val="en-US"/></w:rPr><w:tab/><w:tab/><w:tab/><w:tab/></w:r></w:p><w:p><w:pPr><w:pStyle w:val="style0"/></w:pPr><w:r><w:rPr><w:rFonts w:ascii="Courier New" w:cs="Courier New" w:hAnsi="Courier New"/><w:color w:val="00000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property</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&quot;S3Impl-Attr&quot;</w:t></w:r><w:r><w:rPr><w:rFonts w:ascii="Courier New" w:cs="Courier New" w:hAnsi="Courier New"/><w:sz w:val="20"/><w:szCs w:val="20"/><w:lang w:val="en-US"/></w:rPr><w:t xml:space="preserve"> </w:t></w:r><w:r><w:rPr><w:rFonts w:ascii="Courier New" w:cs="Courier New" w:hAnsi="Courier New"/><w:color w:val="7F007F"/><w:sz w:val="20"/><w:szCs w:val="20"/><w:lang w:val="en-US"/></w:rPr><w:t>value</w:t></w:r><w:r><w:rPr><w:rFonts w:ascii="Courier New" w:cs="Courier New" w:hAnsi="Courier New"/><w:color w:val="000000"/><w:sz w:val="20"/><w:szCs w:val="20"/><w:lang w:val="en-US"/></w:rPr><w:t>=</w:t></w:r><w:r><w:rPr><w:rFonts w:ascii="Courier New" w:cs="Courier New" w:hAnsi="Courier New"/><w:i/><w:iCs/><w:color w:val="2A00FF"/><w:sz w:val="20"/><w:szCs w:val="20"/><w:lang w:val="en-US"/></w:rPr><w:t>&quot;val&quot;</w:t></w:r><w:r><w:rPr><w:rFonts w:ascii="Courier New" w:cs="Courier New" w:hAnsi="Courier New"/><w:color w:val="008080"/><w:sz w:val="20"/><w:szCs w:val="20"/><w:lang w:val="en-US"/></w:rPr><w:t>/&gt; &lt;!-- Init attr value--&gt;</w:t></w:r><w:r><w:rPr><w:rFonts w:ascii="Courier New" w:cs="Courier New" w:hAnsi="Courier New"/><w:color w:val="000000"/><w:sz w:val="20"/><w:szCs w:val="20"/><w:lang w:val="en-US"/></w:rPr><w:tab/></w:r></w:p><w:p><w:pPr><w:pStyle w:val="style0"/></w:pPr><w:r><w:rPr><w:rFonts w:ascii="Courier New" w:cs="Courier New" w:hAnsi="Courier New"/><w:color w:val="000000"/><w:sz w:val="20"/><w:szCs w:val="20"/><w:lang w:val="en-US"/></w:rPr><w:t xml:space="preserve">   </w:t></w:r><w:r><w:rPr><w:rFonts w:ascii="Courier New" w:cs="Courier New" w:hAnsi="Courier New"/><w:color w:val="008080"/><w:sz w:val="20"/><w:szCs w:val="20"/><w:lang w:val="en-US"/></w:rPr><w:t xml:space="preserve">&lt;dependency </w:t></w:r><w:r><w:rPr><w:rFonts w:ascii="Courier New" w:cs="Courier New" w:hAnsi="Courier New"/><w:color w:val="3F7F7F"/><w:sz w:val="20"/><w:szCs w:val="20"/><w:lang w:val="en-US"/></w:rPr><w:t>specification</w:t></w:r><w:r><w:rPr><w:rFonts w:ascii="Courier New" w:cs="Courier New" w:hAnsi="Courier New"/><w:color w:val="000000"/><w:sz w:val="20"/><w:szCs w:val="20"/><w:lang w:val="en-US"/></w:rPr><w:t>=</w:t></w:r><w:r><w:rPr><w:rFonts w:ascii="Courier New" w:cs="Courier New" w:hAnsi="Courier New"/><w:i/><w:iCs/><w:color w:val="2A00FF"/><w:sz w:val="20"/><w:szCs w:val="20"/><w:lang w:val="en-US"/></w:rPr><w:t>&quot;S4&quot;</w:t></w:r><w:r><w:rPr><w:rFonts w:ascii="Courier New" w:cs="Courier New" w:hAnsi="Courier New"/><w:color w:val="008080"/><w:sz w:val="20"/><w:szCs w:val="20"/><w:lang w:val="en-US"/></w:rPr><w:t>&gt; &lt;!—additional dependency constraints --&gt;</w:t></w:r></w:p><w:p><w:pPr><w:pStyle w:val="style0"/></w:pPr><w:r><w:rPr><w:rFonts w:ascii="Courier New" w:cs="Courier New" w:hAnsi="Courier New"/><w:color w:val="008080"/><w:sz w:val="20"/><w:szCs w:val="20"/><w:lang w:val="en-US"/></w:rPr><w:tab/><w:t>….</w:t></w:r><w:r><w:rPr><w:rFonts w:ascii="Courier New" w:cs="Courier New" w:hAnsi="Courier New"/><w:color w:val="000000"/><w:sz w:val="20"/><w:szCs w:val="20"/><w:lang w:val="en-US"/></w:rPr><w:tab/><w:tab/><w:tab/></w:r></w:p><w:p><w:pPr><w:pStyle w:val="style0"/></w:pPr><w:r><w:rPr><w:rFonts w:ascii="Courier New" w:cs="Courier New" w:hAnsi="Courier New"/><w:color w:val="00000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trigger</w:t></w:r><w:r><w:rPr><w:rFonts w:ascii="Courier New" w:cs="Courier New" w:hAnsi="Courier New"/><w:color w:val="008080"/><w:sz w:val="20"/><w:szCs w:val="20"/><w:lang w:val="en-US"/></w:rPr><w:t>&gt; &lt;!—definition of the condition on which to start S3Impl --&gt;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specification</w:t></w:r><w:r><w:rPr><w:rFonts w:ascii="Courier New" w:cs="Courier New" w:hAnsi="Courier New"/><w:sz w:val="20"/><w:szCs w:val="20"/><w:lang w:val="en-US"/></w:rPr><w:t xml:space="preserve"> </w:t></w:r><w:r><w:rPr><w:rFonts w:ascii="Courier New" w:cs="Courier New" w:hAnsi="Courier New"/><w:color w:val="7F007F"/><w:sz w:val="20"/><w:szCs w:val="20"/><w:lang w:val="en-US"/></w:rPr><w:t>name</w:t></w:r><w:r><w:rPr><w:rFonts w:ascii="Courier New" w:cs="Courier New" w:hAnsi="Courier New"/><w:color w:val="000000"/><w:sz w:val="20"/><w:szCs w:val="20"/><w:lang w:val="en-US"/></w:rPr><w:t>=</w:t></w:r><w:r><w:rPr><w:rFonts w:ascii="Courier New" w:cs="Courier New" w:hAnsi="Courier New"/><w:i/><w:iCs/><w:color w:val="2A00FF"/><w:sz w:val="20"/><w:szCs w:val="20"/><w:lang w:val="en-US"/></w:rPr><w:t>&quot;ASpec&quot;</w:t></w:r><w:r><w:rPr><w:rFonts w:ascii="Courier New" w:cs="Courier New" w:hAnsi="Courier New"/><w:color w:val="008080"/><w:sz w:val="20"/><w:szCs w:val="20"/><w:lang w:val="en-US"/></w:rPr><w:t>&gt; &lt;!—an instance of ASpec appears --&gt;</w:t></w:r></w:p><w:p><w:pPr><w:pStyle w:val="style0"/></w:pPr><w:r><w:rPr><w:rFonts w:ascii="Courier New" w:cs="Courier New" w:hAnsi="Courier New"/><w:color w:val="000000"/><w:sz w:val="20"/><w:szCs w:val="20"/><w:lang w:val="en-US"/></w:rPr><w:tab/><w:t xml:space="preserve">   </w:t></w:r><w:r><w:rPr><w:rFonts w:ascii="Courier New" w:cs="Courier New" w:hAnsi="Courier New"/><w:color w:val="008080"/><w:sz w:val="20"/><w:szCs w:val="20"/><w:lang w:val="en-US"/></w:rPr><w:t>&lt;</w:t></w:r><w:r><w:rPr><w:rFonts w:ascii="Courier New" w:cs="Courier New" w:hAnsi="Courier New"/><w:color w:val="3F7F7F"/><w:sz w:val="20"/><w:szCs w:val="20"/><w:lang w:val="en-US"/></w:rPr><w:t>constraints</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ab/></w:r><w:r><w:rPr><w:rFonts w:ascii="Courier New" w:cs="Courier New" w:hAnsi="Courier New"/><w:color w:val="008080"/><w:sz w:val="20"/><w:szCs w:val="20"/><w:lang w:val="en-US"/></w:rPr><w:t>&lt;</w:t></w:r><w:r><w:rPr><w:rFonts w:ascii="Courier New" w:cs="Courier New" w:hAnsi="Courier New"/><w:color w:val="3F7F7F"/><w:sz w:val="20"/><w:szCs w:val="20"/><w:lang w:val="en-US"/></w:rPr><w:t>constraint</w:t></w:r><w:r><w:rPr><w:rFonts w:ascii="Courier New" w:cs="Courier New" w:hAnsi="Courier New"/><w:sz w:val="20"/><w:szCs w:val="20"/><w:lang w:val="en-US"/></w:rPr><w:t xml:space="preserve"> </w:t></w:r><w:r><w:rPr><w:rFonts w:ascii="Courier New" w:cs="Courier New" w:hAnsi="Courier New"/><w:color w:val="7F007F"/><w:sz w:val="20"/><w:szCs w:val="20"/><w:lang w:val="en-US"/></w:rPr><w:t>filter</w:t></w:r><w:r><w:rPr><w:rFonts w:ascii="Courier New" w:cs="Courier New" w:hAnsi="Courier New"/><w:color w:val="000000"/><w:sz w:val="20"/><w:szCs w:val="20"/><w:lang w:val="en-US"/></w:rPr><w:t>=</w:t></w:r><w:r><w:rPr><w:rFonts w:ascii="Courier New" w:cs="Courier New" w:hAnsi="Courier New"/><w:i/><w:iCs/><w:color w:val="2A00FF"/><w:sz w:val="20"/><w:szCs w:val="20"/><w:lang w:val="en-US"/></w:rPr><w:t>&quot;(constraint on the instance)&quot;</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t xml:space="preserve">   </w:t></w:r><w:r><w:rPr><w:rFonts w:ascii="Courier New" w:cs="Courier New" w:hAnsi="Courier New"/><w:color w:val="008080"/><w:sz w:val="20"/><w:szCs w:val="20"/><w:lang w:val="en-US"/></w:rPr><w:t>&lt;/</w:t></w:r><w:r><w:rPr><w:rFonts w:ascii="Courier New" w:cs="Courier New" w:hAnsi="Courier New"/><w:color w:val="3F7F7F"/><w:sz w:val="20"/><w:szCs w:val="20"/><w:lang w:val="en-US"/></w:rPr><w:t>constraints</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ab/></w:r><w:r><w:rPr><w:rFonts w:ascii="Courier New" w:cs="Courier New" w:hAnsi="Courier New"/><w:color w:val="008080"/><w:sz w:val="20"/><w:szCs w:val="20"/><w:lang w:val="en-US"/></w:rPr><w:t>&lt;/</w:t></w:r><w:r><w:rPr><w:rFonts w:ascii="Courier New" w:cs="Courier New" w:hAnsi="Courier New"/><w:color w:val="3F7F7F"/><w:sz w:val="20"/><w:szCs w:val="20"/><w:lang w:val="en-US"/></w:rPr><w:t>specification</w:t></w:r><w:r><w:rPr><w:rFonts w:ascii="Courier New" w:cs="Courier New" w:hAnsi="Courier New"/><w:color w:val="008080"/><w:sz w:val="20"/><w:szCs w:val="20"/><w:lang w:val="en-US"/></w:rPr><w:t>&gt;</w:t></w:r></w:p><w:p><w:pPr><w:pStyle w:val="style0"/></w:pPr><w:r><w:rPr><w:rFonts w:ascii="Courier New" w:cs="Courier New" w:hAnsi="Courier New"/><w:color w:val="000000"/><w:sz w:val="20"/><w:szCs w:val="20"/><w:lang w:val="en-US"/></w:rPr><w:t xml:space="preserve">   </w:t></w:r><w:r><w:rPr><w:rFonts w:ascii="Courier New" w:cs="Courier New" w:hAnsi="Courier New"/><w:color w:val="008080"/><w:sz w:val="20"/><w:szCs w:val="20"/><w:lang w:val="en-US"/></w:rPr><w:t>&lt;/</w:t></w:r><w:r><w:rPr><w:rFonts w:ascii="Courier New" w:cs="Courier New" w:hAnsi="Courier New"/><w:color w:val="3F7F7F"/><w:sz w:val="20"/><w:szCs w:val="20"/><w:lang w:val="en-US"/></w:rPr><w:t>trigger</w:t></w:r><w:r><w:rPr><w:rFonts w:ascii="Courier New" w:cs="Courier New" w:hAnsi="Courier New"/><w:color w:val="008080"/><w:sz w:val="20"/><w:szCs w:val="20"/><w:lang w:val="en-US"/></w:rPr><w:t>&gt;</w:t></w:r></w:p><w:p><w:pPr><w:pStyle w:val="style0"/></w:pPr><w:r><w:rPr><w:rFonts w:ascii="Courier New" w:cs="Courier New" w:hAnsi="Courier New"/><w:color w:val="008080"/><w:sz w:val="20"/><w:szCs w:val="20"/><w:lang w:val="en-US"/></w:rPr><w:t>&lt;/</w:t></w:r><w:r><w:rPr><w:rFonts w:ascii="Courier New" w:cs="Courier New" w:hAnsi="Courier New"/><w:color w:val="3F7F7F"/><w:sz w:val="20"/><w:szCs w:val="20"/><w:lang w:val="en-US"/></w:rPr><w:t>start</w:t></w:r><w:r><w:rPr><w:rFonts w:ascii="Courier New" w:cs="Courier New" w:hAnsi="Courier New"/><w:color w:val="008080"/><w:sz w:val="20"/><w:szCs w:val="20"/><w:lang w:val="en-US"/></w:rPr><w:t>&gt;</w:t></w:r></w:p><w:p><w:pPr><w:pStyle w:val="style0"/></w:pPr><w:r><w:rPr><w:lang w:val="en-US"/></w:rPr></w:r></w:p><w:p><w:pPr><w:pStyle w:val="style0"/></w:pPr><w:r><w:rPr><w:lang w:val="en-US"/></w:rPr><w:t>In this example, a new instance of specification S3Impl will be created when an instance of ASpec appears in the system (either created explicitly or dynamically appearing) . This primitive will be executed at most once (the first time an instance of ASpec appears after the S1Compo deployment).</w:t></w:r></w:p><w:p><w:pPr><w:pStyle w:val="style0"/></w:pPr><w:r><w:rPr></w:rPr></w:r></w:p><w:sectPr><w:footerReference r:id="rId3" w:type="default"/><w:footnotePr><w:numFmt w:val="decimal"/></w:footnotePr><w:type w:val="nextPage"/><w:pgSz w:h="16838" w:w="11906"/><w:pgMar w:bottom="1417" w:footer="708" w:gutter="0" w:header="0" w:left="1417" w:right="1417" w:top="1417"/><w:pgNumType w:fmt="decimal"/><w:formProt w:val="false"/><w:textDirection w:val="lrTb"/><w:docGrid w:charSpace="0" w:linePitch="360" w:type="default"/></w:sectPr></w:body></w:document><w:footerReference r:id="rId5" w:type="default"/><w:pgMar w:bottom="1417" w:footer="708" w:gutter="0" w:header="0" w:left="1417" w:right="1417" w:top="1417"/></w:sectPr><w:pStyle w:val="style49"/></w:pPr></w:p><w:p><w:pPr><w:pStyle w:val="style49"/></w:pPr><w:r><w:rPr><w:lang w:val="en-US"/></w:rPr><w:tab/><w:t>Note: a more satisfactory implementation would require the presence of proxies before the exclusive service, waiting the thread to leave the instance before changing the wires. It can be done later.</w:t></w:r></w:p></w:footnote></w:foot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7"/>
    </w:pPr>
    <w:r>
      <w:rPr/>
      <w:fldChar w:fldCharType="begin"/>
    </w:r>
    <w:r>
      <w:instrText> PAGE </w:instrText>
    </w:r>
    <w:r>
      <w:fldChar w:fldCharType="separate"/>
    </w:r>
    <w:r>
      <w:t>11</w:t>
    </w:r>
    <w:r>
      <w:fldChar w:fldCharType="end"/>
    </w:r>
  </w:p>
  <w:p>
    <w:pPr>
      <w:pStyle w:val="style57"/>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7"/>
    </w:pPr>
    <w:r>
      <w:rPr/>
      <w:fldChar w:fldCharType="begin"/>
    </w:r>
    <w:r>
      <w:instrText> PAGE </w:instrText>
    </w:r>
    <w:r>
      <w:fldChar w:fldCharType="separate"/>
    </w:r>
    <w:r>
      <w:t>11</w:t>
    </w:r>
    <w:r>
      <w:fldChar w:fldCharType="end"/>
    </w:r>
  </w:p>
  <w:p>
    <w:pPr>
      <w:pStyle w:val="style57"/>
    </w:pPr>
    <w:r>
      <w:rPr/>
    </w:r>
  </w:p>
</w:ftr>
</file>

<file path=word/footnotes.xml><?xml version="1.0" encoding="UTF-8" standalone="yes"?>
<w:footnotes xmlns:w="http://schemas.openxmlformats.org/wordprocessingml/2006/main"><w:footnote w:id="0" w:type="separator"><w:p><w:r><w:separator/></w:r></w:p></w:footnote><w:footnote w:id="1" w:type="continuationSeparator"><w:p><w:r><w:continuationSeparator/></w:r></w:p></w:footnote><w:footnote w:id="2"><w:p><w:pPr><w:pStyle w:val="style49"/></w:pPr><w:r><w:rPr><w:rStyle w:val="style20"/></w:rPr><w:footnoteRef/><w:tab/></w:r><w:r><w:rPr><w:lang w:val="en-US"/></w:rPr><w:t xml:space="preserve"> </w:t></w:r><w:r><w:rPr><w:lang w:val="en-US"/></w:rPr><w:t>Final properties are: name, spec-name, impl-name, inst-name, composite, main-component, main-instance, interface, message, provide-interface, provide-message, provide-specification.</w:t></w:r></w:p></w:footnote><w:footnote w:id="3"><w:p>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pPr>
    <w:rPr>
      <w:rFonts w:ascii="Times New Roman" w:cs="Times New Roman" w:eastAsia="Times New Roman" w:hAnsi="Times New Roman"/>
      <w:color w:val="auto"/>
      <w:sz w:val="24"/>
      <w:szCs w:val="24"/>
      <w:lang w:bidi="ar-SA" w:eastAsia="fr-FR" w:val="fr-FR"/>
    </w:rPr>
  </w:style>
  <w:style w:styleId="style1" w:type="paragraph">
    <w:name w:val="Titre 1"/>
    <w:basedOn w:val="style0"/>
    <w:next w:val="style43"/>
    <w:pPr>
      <w:keepNext/>
      <w:keepLines/>
      <w:tabs>
        <w:tab w:leader="none" w:pos="216" w:val="left"/>
      </w:tabs>
      <w:spacing w:after="80" w:before="160"/>
      <w:jc w:val="center"/>
    </w:pPr>
    <w:rPr>
      <w:rFonts w:eastAsia="SimSun"/>
      <w:smallCaps/>
      <w:sz w:val="20"/>
      <w:szCs w:val="20"/>
      <w:lang w:eastAsia="en-US" w:val="en-US"/>
    </w:rPr>
  </w:style>
  <w:style w:styleId="style2" w:type="paragraph">
    <w:name w:val="Titre 2"/>
    <w:basedOn w:val="style0"/>
    <w:next w:val="style43"/>
    <w:pPr>
      <w:keepNext/>
      <w:keepLines/>
      <w:numPr>
        <w:ilvl w:val="1"/>
        <w:numId w:val="1"/>
      </w:numPr>
      <w:spacing w:after="60" w:before="120"/>
      <w:outlineLvl w:val="1"/>
    </w:pPr>
    <w:rPr>
      <w:rFonts w:eastAsia="SimSun"/>
      <w:i/>
      <w:iCs/>
      <w:sz w:val="20"/>
      <w:szCs w:val="20"/>
      <w:lang w:eastAsia="en-US" w:val="en-US"/>
    </w:rPr>
  </w:style>
  <w:style w:styleId="style3" w:type="paragraph">
    <w:name w:val="Titre 3"/>
    <w:basedOn w:val="style0"/>
    <w:next w:val="style43"/>
    <w:pPr>
      <w:numPr>
        <w:ilvl w:val="2"/>
        <w:numId w:val="1"/>
      </w:numPr>
      <w:tabs>
        <w:tab w:leader="none" w:pos="540" w:val="left"/>
      </w:tabs>
      <w:spacing w:line="240" w:lineRule="exact"/>
      <w:jc w:val="both"/>
      <w:outlineLvl w:val="2"/>
    </w:pPr>
    <w:rPr>
      <w:rFonts w:eastAsia="SimSun"/>
      <w:i/>
      <w:iCs/>
      <w:sz w:val="20"/>
      <w:szCs w:val="20"/>
      <w:lang w:eastAsia="en-US" w:val="en-US"/>
    </w:rPr>
  </w:style>
  <w:style w:styleId="style4" w:type="paragraph">
    <w:name w:val="Titre 4"/>
    <w:basedOn w:val="style0"/>
    <w:next w:val="style43"/>
    <w:pPr>
      <w:numPr>
        <w:ilvl w:val="3"/>
        <w:numId w:val="1"/>
      </w:numPr>
      <w:spacing w:after="40" w:before="40"/>
      <w:jc w:val="both"/>
      <w:outlineLvl w:val="3"/>
    </w:pPr>
    <w:rPr>
      <w:rFonts w:eastAsia="SimSun"/>
      <w:i/>
      <w:iCs/>
      <w:sz w:val="20"/>
      <w:szCs w:val="20"/>
      <w:lang w:eastAsia="en-US" w:val="en-US"/>
    </w:rPr>
  </w:style>
  <w:style w:styleId="style15" w:type="character">
    <w:name w:val="Default Paragraph Font"/>
    <w:next w:val="style15"/>
    <w:rPr/>
  </w:style>
  <w:style w:styleId="style16" w:type="character">
    <w:name w:val="References Car"/>
    <w:next w:val="style16"/>
    <w:rPr>
      <w:sz w:val="18"/>
      <w:szCs w:val="18"/>
      <w:lang w:eastAsia="en-US" w:val="en-US"/>
    </w:rPr>
  </w:style>
  <w:style w:styleId="style17" w:type="character">
    <w:name w:val="Note de fin Car"/>
    <w:basedOn w:val="style15"/>
    <w:next w:val="style17"/>
    <w:rPr/>
  </w:style>
  <w:style w:styleId="style18" w:type="character">
    <w:name w:val="endnote reference"/>
    <w:basedOn w:val="style15"/>
    <w:next w:val="style18"/>
    <w:rPr>
      <w:vertAlign w:val="superscript"/>
    </w:rPr>
  </w:style>
  <w:style w:styleId="style19" w:type="character">
    <w:name w:val="Note de bas de page Car"/>
    <w:basedOn w:val="style15"/>
    <w:next w:val="style19"/>
    <w:rPr/>
  </w:style>
  <w:style w:styleId="style20" w:type="character">
    <w:name w:val="footnote reference"/>
    <w:basedOn w:val="style15"/>
    <w:next w:val="style20"/>
    <w:rPr>
      <w:vertAlign w:val="superscript"/>
    </w:rPr>
  </w:style>
  <w:style w:styleId="style21" w:type="character">
    <w:name w:val="annotation reference"/>
    <w:basedOn w:val="style15"/>
    <w:next w:val="style21"/>
    <w:rPr>
      <w:sz w:val="16"/>
      <w:szCs w:val="16"/>
    </w:rPr>
  </w:style>
  <w:style w:styleId="style22" w:type="character">
    <w:name w:val="Commentaire Car"/>
    <w:basedOn w:val="style15"/>
    <w:next w:val="style22"/>
    <w:rPr/>
  </w:style>
  <w:style w:styleId="style23" w:type="character">
    <w:name w:val="Objet du commentaire Car"/>
    <w:basedOn w:val="style22"/>
    <w:next w:val="style23"/>
    <w:rPr>
      <w:b/>
      <w:bCs/>
    </w:rPr>
  </w:style>
  <w:style w:styleId="style24" w:type="character">
    <w:name w:val="Texte de bulles Car"/>
    <w:basedOn w:val="style15"/>
    <w:next w:val="style24"/>
    <w:rPr>
      <w:rFonts w:ascii="Tahoma" w:cs="Tahoma" w:hAnsi="Tahoma"/>
      <w:sz w:val="16"/>
      <w:szCs w:val="16"/>
    </w:rPr>
  </w:style>
  <w:style w:styleId="style25" w:type="character">
    <w:name w:val="Titre 1 Car"/>
    <w:basedOn w:val="style15"/>
    <w:next w:val="style25"/>
    <w:rPr>
      <w:rFonts w:eastAsia="SimSun"/>
      <w:smallCaps/>
      <w:lang w:eastAsia="en-US" w:val="en-US"/>
    </w:rPr>
  </w:style>
  <w:style w:styleId="style26" w:type="character">
    <w:name w:val="Titre 2 Car"/>
    <w:basedOn w:val="style15"/>
    <w:next w:val="style26"/>
    <w:rPr>
      <w:rFonts w:eastAsia="SimSun"/>
      <w:i/>
      <w:iCs/>
      <w:lang w:eastAsia="en-US" w:val="en-US"/>
    </w:rPr>
  </w:style>
  <w:style w:styleId="style27" w:type="character">
    <w:name w:val="Titre 3 Car"/>
    <w:basedOn w:val="style15"/>
    <w:next w:val="style27"/>
    <w:rPr>
      <w:rFonts w:eastAsia="SimSun"/>
      <w:i/>
      <w:iCs/>
      <w:lang w:eastAsia="en-US" w:val="en-US"/>
    </w:rPr>
  </w:style>
  <w:style w:styleId="style28" w:type="character">
    <w:name w:val="Titre 4 Car"/>
    <w:basedOn w:val="style15"/>
    <w:next w:val="style28"/>
    <w:rPr>
      <w:rFonts w:eastAsia="SimSun"/>
      <w:i/>
      <w:iCs/>
      <w:lang w:eastAsia="en-US" w:val="en-US"/>
    </w:rPr>
  </w:style>
  <w:style w:styleId="style29" w:type="character">
    <w:name w:val="Corps de texte Car"/>
    <w:basedOn w:val="style15"/>
    <w:next w:val="style29"/>
    <w:rPr>
      <w:rFonts w:eastAsia="SimSun"/>
      <w:spacing w:val="-1"/>
      <w:lang w:eastAsia="en-US" w:val="en-US"/>
    </w:rPr>
  </w:style>
  <w:style w:styleId="style30" w:type="character">
    <w:name w:val="re0"/>
    <w:basedOn w:val="style15"/>
    <w:next w:val="style30"/>
    <w:rPr/>
  </w:style>
  <w:style w:styleId="style31" w:type="character">
    <w:name w:val="En-tête Car"/>
    <w:basedOn w:val="style15"/>
    <w:next w:val="style31"/>
    <w:rPr>
      <w:sz w:val="24"/>
      <w:szCs w:val="24"/>
    </w:rPr>
  </w:style>
  <w:style w:styleId="style32" w:type="character">
    <w:name w:val="Pied de page Car"/>
    <w:basedOn w:val="style15"/>
    <w:next w:val="style32"/>
    <w:rPr>
      <w:sz w:val="24"/>
      <w:szCs w:val="24"/>
    </w:rPr>
  </w:style>
  <w:style w:styleId="style33" w:type="character">
    <w:name w:val="mw-headline"/>
    <w:basedOn w:val="style15"/>
    <w:next w:val="style33"/>
    <w:rPr/>
  </w:style>
  <w:style w:styleId="style34" w:type="character">
    <w:name w:val="Lien Internet"/>
    <w:basedOn w:val="style15"/>
    <w:next w:val="style34"/>
    <w:rPr>
      <w:color w:val="0000FF"/>
      <w:u w:val="single"/>
      <w:lang w:bidi="fr-FR" w:eastAsia="fr-FR" w:val="fr-FR"/>
    </w:rPr>
  </w:style>
  <w:style w:styleId="style35" w:type="character">
    <w:name w:val="ListLabel 1"/>
    <w:next w:val="style35"/>
    <w:rPr>
      <w:sz w:val="20"/>
    </w:rPr>
  </w:style>
  <w:style w:styleId="style36" w:type="character">
    <w:name w:val="ListLabel 2"/>
    <w:next w:val="style36"/>
    <w:rPr>
      <w:rFonts w:cs="Courier New"/>
    </w:rPr>
  </w:style>
  <w:style w:styleId="style37" w:type="character">
    <w:name w:val="ListLabel 3"/>
    <w:next w:val="style37"/>
    <w:rPr>
      <w:rFonts w:cs="Times New Roman"/>
      <w:caps w:val="false"/>
      <w:smallCaps w:val="false"/>
      <w:strike w:val="false"/>
      <w:dstrike w:val="false"/>
      <w:vanish w:val="false"/>
      <w:color w:val="00000A"/>
      <w:position w:val="0"/>
      <w:sz w:val="20"/>
      <w:sz w:val="20"/>
      <w:szCs w:val="20"/>
      <w:vertAlign w:val="baseline"/>
    </w:rPr>
  </w:style>
  <w:style w:styleId="style38" w:type="character">
    <w:name w:val="Caractères de note de bas de page"/>
    <w:next w:val="style38"/>
    <w:rPr/>
  </w:style>
  <w:style w:styleId="style39" w:type="character">
    <w:name w:val="Appel de note"/>
    <w:next w:val="style39"/>
    <w:rPr>
      <w:vertAlign w:val="superscript"/>
    </w:rPr>
  </w:style>
  <w:style w:styleId="style40" w:type="character">
    <w:name w:val="Appel de note de fin"/>
    <w:next w:val="style40"/>
    <w:rPr>
      <w:vertAlign w:val="superscript"/>
    </w:rPr>
  </w:style>
  <w:style w:styleId="style41" w:type="character">
    <w:name w:val="Caractères de note de fin"/>
    <w:next w:val="style41"/>
    <w:rPr/>
  </w:style>
  <w:style w:styleId="style42" w:type="paragraph">
    <w:name w:val="Titre"/>
    <w:basedOn w:val="style0"/>
    <w:next w:val="style43"/>
    <w:pPr>
      <w:keepNext/>
      <w:spacing w:after="120" w:before="240"/>
    </w:pPr>
    <w:rPr>
      <w:rFonts w:ascii="Liberation Sans" w:cs="Lohit Hindi" w:eastAsia="WenQuanYi Micro Hei" w:hAnsi="Liberation Sans"/>
      <w:sz w:val="28"/>
      <w:szCs w:val="28"/>
    </w:rPr>
  </w:style>
  <w:style w:styleId="style43" w:type="paragraph">
    <w:name w:val="Corps de texte"/>
    <w:basedOn w:val="style0"/>
    <w:next w:val="style43"/>
    <w:pPr>
      <w:spacing w:line="228" w:lineRule="auto"/>
      <w:ind w:firstLine="288" w:left="0" w:right="0"/>
      <w:jc w:val="both"/>
    </w:pPr>
    <w:rPr>
      <w:rFonts w:eastAsia="SimSun"/>
      <w:spacing w:val="-1"/>
      <w:sz w:val="20"/>
      <w:szCs w:val="20"/>
      <w:lang w:eastAsia="en-US" w:val="en-US"/>
    </w:rPr>
  </w:style>
  <w:style w:styleId="style44" w:type="paragraph">
    <w:name w:val="Liste"/>
    <w:basedOn w:val="style43"/>
    <w:next w:val="style44"/>
    <w:pPr/>
    <w:rPr>
      <w:rFonts w:cs="Lohit Hindi"/>
    </w:rPr>
  </w:style>
  <w:style w:styleId="style45" w:type="paragraph">
    <w:name w:val="Légende"/>
    <w:basedOn w:val="style0"/>
    <w:next w:val="style45"/>
    <w:pPr>
      <w:suppressLineNumbers/>
      <w:spacing w:after="120" w:before="120"/>
    </w:pPr>
    <w:rPr>
      <w:rFonts w:cs="Lohit Hindi"/>
      <w:i/>
      <w:iCs/>
      <w:sz w:val="24"/>
      <w:szCs w:val="24"/>
    </w:rPr>
  </w:style>
  <w:style w:styleId="style46" w:type="paragraph">
    <w:name w:val="Index"/>
    <w:basedOn w:val="style0"/>
    <w:next w:val="style46"/>
    <w:pPr>
      <w:suppressLineNumbers/>
    </w:pPr>
    <w:rPr>
      <w:rFonts w:cs="Lohit Hindi"/>
    </w:rPr>
  </w:style>
  <w:style w:styleId="style47" w:type="paragraph">
    <w:name w:val="References"/>
    <w:basedOn w:val="style0"/>
    <w:next w:val="style47"/>
    <w:pPr>
      <w:spacing w:after="80" w:before="0"/>
      <w:ind w:hanging="510" w:left="510" w:right="0"/>
    </w:pPr>
    <w:rPr>
      <w:sz w:val="18"/>
      <w:szCs w:val="18"/>
      <w:lang w:eastAsia="en-US" w:val="en-US"/>
    </w:rPr>
  </w:style>
  <w:style w:styleId="style48" w:type="paragraph">
    <w:name w:val="endnote text"/>
    <w:basedOn w:val="style0"/>
    <w:next w:val="style48"/>
    <w:pPr/>
    <w:rPr>
      <w:sz w:val="20"/>
      <w:szCs w:val="20"/>
    </w:rPr>
  </w:style>
  <w:style w:styleId="style49" w:type="paragraph">
    <w:name w:val="footnote text"/>
    <w:basedOn w:val="style0"/>
    <w:next w:val="style49"/>
    <w:pPr/>
    <w:rPr>
      <w:sz w:val="20"/>
      <w:szCs w:val="20"/>
    </w:rPr>
  </w:style>
  <w:style w:styleId="style50" w:type="paragraph">
    <w:name w:val="List Paragraph"/>
    <w:basedOn w:val="style0"/>
    <w:next w:val="style50"/>
    <w:pPr>
      <w:ind w:hanging="0" w:left="720" w:right="0"/>
    </w:pPr>
    <w:rPr/>
  </w:style>
  <w:style w:styleId="style51" w:type="paragraph">
    <w:name w:val="annotation text"/>
    <w:basedOn w:val="style0"/>
    <w:next w:val="style51"/>
    <w:pPr/>
    <w:rPr>
      <w:sz w:val="20"/>
      <w:szCs w:val="20"/>
    </w:rPr>
  </w:style>
  <w:style w:styleId="style52" w:type="paragraph">
    <w:name w:val="annotation subject"/>
    <w:basedOn w:val="style51"/>
    <w:next w:val="style52"/>
    <w:pPr/>
    <w:rPr>
      <w:b/>
      <w:bCs/>
    </w:rPr>
  </w:style>
  <w:style w:styleId="style53" w:type="paragraph">
    <w:name w:val="Balloon Text"/>
    <w:basedOn w:val="style0"/>
    <w:next w:val="style53"/>
    <w:pPr/>
    <w:rPr>
      <w:rFonts w:ascii="Tahoma" w:cs="Tahoma" w:hAnsi="Tahoma"/>
      <w:sz w:val="16"/>
      <w:szCs w:val="16"/>
    </w:rPr>
  </w:style>
  <w:style w:styleId="style54" w:type="paragraph">
    <w:name w:val="bulletitem"/>
    <w:basedOn w:val="style0"/>
    <w:next w:val="style54"/>
    <w:pPr>
      <w:overflowPunct w:val="true"/>
      <w:spacing w:after="160" w:before="160" w:line="240" w:lineRule="atLeast"/>
      <w:jc w:val="both"/>
      <w:textAlignment w:val="baseline"/>
    </w:pPr>
    <w:rPr>
      <w:sz w:val="20"/>
      <w:szCs w:val="20"/>
      <w:lang w:eastAsia="de-DE" w:val="en-US"/>
    </w:rPr>
  </w:style>
  <w:style w:styleId="style55" w:type="paragraph">
    <w:name w:val="p1a"/>
    <w:basedOn w:val="style0"/>
    <w:next w:val="style55"/>
    <w:pPr>
      <w:overflowPunct w:val="true"/>
      <w:spacing w:line="240" w:lineRule="atLeast"/>
      <w:jc w:val="both"/>
      <w:textAlignment w:val="baseline"/>
    </w:pPr>
    <w:rPr>
      <w:sz w:val="20"/>
      <w:szCs w:val="20"/>
      <w:lang w:eastAsia="de-DE" w:val="en-US"/>
    </w:rPr>
  </w:style>
  <w:style w:styleId="style56" w:type="paragraph">
    <w:name w:val="En-tête"/>
    <w:basedOn w:val="style0"/>
    <w:next w:val="style56"/>
    <w:pPr>
      <w:suppressLineNumbers/>
      <w:tabs>
        <w:tab w:leader="none" w:pos="4536" w:val="center"/>
        <w:tab w:leader="none" w:pos="9072" w:val="right"/>
      </w:tabs>
    </w:pPr>
    <w:rPr/>
  </w:style>
  <w:style w:styleId="style57" w:type="paragraph">
    <w:name w:val="Pied de page"/>
    <w:basedOn w:val="style0"/>
    <w:next w:val="style57"/>
    <w:pPr>
      <w:suppressLineNumbers/>
      <w:tabs>
        <w:tab w:leader="none" w:pos="4536" w:val="center"/>
        <w:tab w:leader="none" w:pos="9072" w:val="right"/>
      </w:tabs>
    </w:pPr>
    <w:rPr/>
  </w:style>
  <w:style w:styleId="style58" w:type="paragraph">
    <w:name w:val="Normal (Web)"/>
    <w:basedOn w:val="style0"/>
    <w:next w:val="style58"/>
    <w:pPr>
      <w:spacing w:after="28" w:before="28"/>
    </w:pPr>
    <w:rPr/>
  </w:style>
  <w:style w:styleId="style59" w:type="paragraph">
    <w:name w:val="Note de bas de page"/>
    <w:basedOn w:val="style0"/>
    <w:next w:val="style59"/>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624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2012-10-16T09:35:00.00Z</dcterms:created>
  <dc:creator>Jacky</dc:creator>
  <cp:lastModifiedBy>Jacky</cp:lastModifiedBy>
  <cp:lastPrinted>2012-10-15T06:24:00.00Z</cp:lastPrinted>
  <dcterms:modified xsi:type="dcterms:W3CDTF">2012-10-17T14:10:00.00Z</dcterms:modified>
  <cp:revision>14</cp:revision>
</cp:coreProperties>
</file>